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Times New Roman" w:hAnsi="Times New Roman" w:cs="Times New Roman"/>
          <w:b/>
        </w:rPr>
        <w:t xml:space="preserve">Санкт-Петербургский государственный университет</w:t>
      </w:r>
      <w:r/>
    </w:p>
    <w:p>
      <w:pPr>
        <w:jc w:val="center"/>
      </w:pPr>
      <w:r/>
      <w:r/>
    </w:p>
    <w:p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  <w:r/>
    </w:p>
    <w:p>
      <w:pPr>
        <w:jc w:val="center"/>
      </w:pPr>
      <w:r>
        <w:rPr>
          <w:rFonts w:ascii="Times New Roman" w:hAnsi="Times New Roman" w:cs="Times New Roman"/>
          <w:b/>
        </w:rPr>
        <w:br/>
      </w:r>
      <w:r/>
    </w:p>
    <w:p>
      <w:pPr>
        <w:jc w:val="center"/>
      </w:pPr>
      <w:r>
        <w:rPr>
          <w:rFonts w:ascii="Times New Roman" w:hAnsi="Times New Roman" w:cs="Times New Roman"/>
          <w:b/>
        </w:rPr>
        <w:t xml:space="preserve">Р А Б О Ч А Я   П Р О Г Р А М </w:t>
      </w:r>
      <w:r>
        <w:rPr>
          <w:rFonts w:ascii="Times New Roman" w:hAnsi="Times New Roman" w:cs="Times New Roman"/>
          <w:b/>
        </w:rPr>
        <w:t xml:space="preserve">М</w:t>
      </w:r>
      <w:r>
        <w:rPr>
          <w:rFonts w:ascii="Times New Roman" w:hAnsi="Times New Roman" w:cs="Times New Roman"/>
          <w:b/>
        </w:rPr>
        <w:t xml:space="preserve"> А</w:t>
      </w:r>
      <w:r/>
    </w:p>
    <w:p>
      <w:pPr>
        <w:jc w:val="center"/>
      </w:pPr>
      <w:r>
        <w:rPr>
          <w:rFonts w:ascii="Times New Roman" w:hAnsi="Times New Roman" w:cs="Times New Roman"/>
          <w:b/>
        </w:rPr>
        <w:t xml:space="preserve">УЧЕБНОЙ ДИСЦИПЛИНЫ</w:t>
      </w:r>
      <w:r/>
    </w:p>
    <w:p>
      <w:pPr>
        <w:jc w:val="center"/>
      </w:pPr>
      <w:r>
        <w:rPr>
          <w:rFonts w:ascii="Times New Roman" w:hAnsi="Times New Roman" w:cs="Times New Roman"/>
          <w:b/>
        </w:rPr>
        <w:br/>
      </w:r>
      <w:r/>
    </w:p>
    <w:p>
      <w:pPr>
        <w:jc w:val="center"/>
      </w:pPr>
      <w:r>
        <w:rPr>
          <w:rFonts w:ascii="Times New Roman" w:hAnsi="Times New Roman" w:cs="Times New Roman"/>
        </w:rPr>
        <w:t xml:space="preserve">Дифференциальные уравнения</w:t>
      </w:r>
      <w:r/>
    </w:p>
    <w:p>
      <w:pPr>
        <w:jc w:val="center"/>
      </w:pPr>
      <w:r>
        <w:rPr>
          <w:rFonts w:ascii="Times New Roman" w:hAnsi="Times New Roman" w:cs="Times New Roman"/>
        </w:rPr>
        <w:t xml:space="preserve">Differential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Equations</w:t>
      </w:r>
      <w:r/>
    </w:p>
    <w:p>
      <w:pPr>
        <w:jc w:val="center"/>
      </w:pPr>
      <w:r>
        <w:br/>
      </w:r>
      <w:r/>
    </w:p>
    <w:p>
      <w:pPr>
        <w:jc w:val="center"/>
      </w:pPr>
      <w:r>
        <w:rPr>
          <w:rFonts w:ascii="Times New Roman" w:hAnsi="Times New Roman" w:cs="Times New Roman"/>
          <w:b/>
        </w:rPr>
        <w:t xml:space="preserve">Язык(и) обучения</w:t>
      </w:r>
      <w:r/>
    </w:p>
    <w:p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  <w:r/>
    </w:p>
    <w:p>
      <w:pPr>
        <w:jc w:val="center"/>
      </w:pPr>
      <w:r>
        <w:rPr>
          <w:rFonts w:ascii="Times New Roman" w:hAnsi="Times New Roman" w:cs="Times New Roman"/>
        </w:rPr>
        <w:t xml:space="preserve">русский</w:t>
      </w:r>
      <w:r/>
    </w:p>
    <w:p>
      <w:r/>
      <w:r/>
    </w:p>
    <w:p>
      <w:r/>
      <w:r/>
    </w:p>
    <w:p>
      <w:pPr>
        <w:jc w:val="right"/>
      </w:pPr>
      <w:r>
        <w:rPr>
          <w:rFonts w:ascii="Times New Roman" w:hAnsi="Times New Roman" w:cs="Times New Roman"/>
        </w:rPr>
        <w:t xml:space="preserve">Трудоемкость в зачетных единицах: </w:t>
      </w:r>
      <w:r>
        <w:rPr>
          <w:rFonts w:ascii="Times New Roman" w:hAnsi="Times New Roman" w:cs="Times New Roman"/>
        </w:rPr>
        <w:t xml:space="preserve">8</w:t>
      </w:r>
      <w:r/>
    </w:p>
    <w:p>
      <w:r>
        <w:rPr>
          <w:rFonts w:ascii="Times New Roman" w:hAnsi="Times New Roman" w:cs="Times New Roman"/>
        </w:rPr>
        <w:t xml:space="preserve"> </w:t>
      </w:r>
      <w:r/>
    </w:p>
    <w:p>
      <w:pPr>
        <w:jc w:val="right"/>
      </w:pPr>
      <w:r>
        <w:rPr>
          <w:rFonts w:ascii="Times New Roman" w:hAnsi="Times New Roman" w:cs="Times New Roman"/>
        </w:rPr>
        <w:t xml:space="preserve">Регистрационный номер рабочей программы: 002183</w:t>
      </w:r>
      <w:r/>
    </w:p>
    <w:p>
      <w:r>
        <w:rPr>
          <w:rFonts w:ascii="Times New Roman" w:hAnsi="Times New Roman" w:cs="Times New Roman"/>
        </w:rPr>
        <w:t xml:space="preserve"> </w:t>
      </w:r>
      <w:r/>
    </w:p>
    <w:p>
      <w:pPr>
        <w:jc w:val="center"/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 </w:t>
      </w:r>
      <w:r/>
    </w:p>
    <w:p>
      <w:pPr>
        <w:contextualSpacing w:val="0"/>
        <w:jc w:val="center"/>
        <w:keepLines/>
        <w:spacing w:before="120" w:after="0" w:line="240" w:lineRule="auto"/>
        <w:rPr>
          <w:rFonts w:ascii="Times New Roman" w:hAnsi="Times New Roman" w:cs="Times New Roman"/>
          <w14:ligatures w14:val="none"/>
        </w:rPr>
        <w:suppressLineNumbers w:val="0"/>
      </w:pPr>
      <w:r>
        <w:rPr>
          <w:rFonts w:ascii="Times New Roman" w:hAnsi="Times New Roman" w:cs="Times New Roman"/>
        </w:rPr>
        <w:t xml:space="preserve">Санкт-</w:t>
      </w:r>
      <w:r>
        <w:rPr>
          <w:rFonts w:ascii="Times New Roman" w:hAnsi="Times New Roman" w:cs="Times New Roman"/>
        </w:rPr>
        <w:t xml:space="preserve">Петербург</w:t>
      </w:r>
      <w:r>
        <w:rPr>
          <w:rFonts w:ascii="Times New Roman" w:hAnsi="Times New Roman" w:cs="Times New Roman"/>
        </w:rPr>
      </w:r>
    </w:p>
    <w:p>
      <w:pPr>
        <w:contextualSpacing w:val="0"/>
        <w:jc w:val="center"/>
        <w:keepLines/>
        <w:spacing w:before="0" w:after="120" w:line="240" w:lineRule="auto"/>
        <w:suppressLineNumbers w:val="0"/>
      </w:pPr>
      <w:r>
        <w:rPr>
          <w:rFonts w:ascii="Times New Roman" w:hAnsi="Times New Roman" w:cs="Times New Roman"/>
        </w:rPr>
        <w:t xml:space="preserve">2023</w:t>
      </w:r>
      <w:r>
        <w:br w:type="page" w:clear="all"/>
      </w:r>
      <w:r/>
      <w:r/>
    </w:p>
    <w:p>
      <w:pPr>
        <w:jc w:val="left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Раздел 1.</w:t>
      </w:r>
      <w:r>
        <w:rPr>
          <w:rFonts w:ascii="Times New Roman" w:hAnsi="Times New Roman" w:cs="Times New Roman"/>
          <w:b/>
        </w:rPr>
        <w:tab/>
        <w:t xml:space="preserve">Характеристики учебных занятий</w:t>
      </w:r>
      <w:r/>
    </w:p>
    <w:p>
      <w:pPr>
        <w:spacing w:before="0"/>
        <w:rPr>
          <w:rFonts w:ascii="Times New Roman" w:hAnsi="Times New Roman" w:eastAsia="DejaVu Sans" w:cs="Times New Roman"/>
          <w:color w:val="auto"/>
          <w:lang w:eastAsia="ar-SA"/>
        </w:rPr>
      </w:pP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1.1.</w:t>
      </w:r>
      <w:r>
        <w:rPr>
          <w:rFonts w:ascii="Times New Roman" w:hAnsi="Times New Roman" w:eastAsia="DejaVu Sans" w:cs="Times New Roman"/>
          <w:b/>
          <w:color w:val="auto"/>
          <w:lang w:eastAsia="ar-SA"/>
        </w:rPr>
        <w:tab/>
        <w:t xml:space="preserve">Цели и задачи учебных занятий</w:t>
      </w:r>
      <w:r/>
    </w:p>
    <w:p>
      <w:pPr>
        <w:ind w:firstLine="720"/>
        <w:spacing w:before="0" w:after="0"/>
        <w:tabs>
          <w:tab w:val="left" w:pos="1087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Обучение </w:t>
      </w:r>
      <w:r>
        <w:rPr>
          <w:rFonts w:ascii="Times New Roman" w:hAnsi="Times New Roman" w:cs="Times New Roman"/>
          <w:color w:val="auto"/>
        </w:rPr>
        <w:t xml:space="preserve">обучающихся</w:t>
      </w:r>
      <w:r>
        <w:rPr>
          <w:rFonts w:ascii="Times New Roman" w:hAnsi="Times New Roman" w:cs="Times New Roman"/>
          <w:color w:val="auto"/>
        </w:rPr>
        <w:t xml:space="preserve"> основным методам теории обыкновенных дифференциальных уравнений, подготовка </w:t>
      </w:r>
      <w:r>
        <w:rPr>
          <w:rFonts w:ascii="Times New Roman" w:hAnsi="Times New Roman" w:cs="Times New Roman"/>
          <w:color w:val="auto"/>
        </w:rPr>
        <w:t xml:space="preserve">обучающихся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к восприятию других дисциплин, использующих теорию дифференциальных уравнений, а также к использованию этих мето</w:t>
      </w:r>
      <w:r>
        <w:rPr>
          <w:rFonts w:ascii="Times New Roman" w:hAnsi="Times New Roman" w:cs="Times New Roman"/>
          <w:color w:val="auto"/>
        </w:rPr>
        <w:t xml:space="preserve">дов при решении задач естествознания, экономики и других прикладных задач; развитие у студентов доказательного, логического мышления, подготовка к самостоятельным научным исследованиям; подготовка к восприятию других математических и специальных дисциплин.</w:t>
      </w:r>
      <w:r/>
    </w:p>
    <w:p>
      <w:pPr>
        <w:ind w:firstLine="720"/>
        <w:spacing w:before="0" w:after="0"/>
        <w:tabs>
          <w:tab w:val="left" w:pos="1087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Поставленные цели достигаются путём решения следующих </w:t>
      </w:r>
      <w:r>
        <w:rPr>
          <w:rFonts w:ascii="Times New Roman" w:hAnsi="Times New Roman" w:cs="Times New Roman"/>
          <w:bCs/>
          <w:color w:val="auto"/>
        </w:rPr>
        <w:t xml:space="preserve">задач курса:</w:t>
      </w:r>
      <w:r>
        <w:rPr>
          <w:rFonts w:ascii="Times New Roman" w:hAnsi="Times New Roman" w:cs="Times New Roman"/>
          <w:color w:val="auto"/>
        </w:rPr>
        <w:t xml:space="preserve"> изучение основных </w:t>
      </w:r>
      <w:r>
        <w:rPr>
          <w:rFonts w:ascii="Times New Roman" w:hAnsi="Times New Roman" w:cs="Times New Roman"/>
          <w:color w:val="auto"/>
        </w:rPr>
        <w:t xml:space="preserve">разделов теории дифференциальных уравнений</w:t>
      </w:r>
      <w:r>
        <w:rPr>
          <w:rFonts w:ascii="Times New Roman" w:hAnsi="Times New Roman" w:cs="Times New Roman"/>
          <w:b/>
          <w:color w:val="auto"/>
        </w:rPr>
        <w:t xml:space="preserve">;</w:t>
      </w:r>
      <w:r>
        <w:rPr>
          <w:rFonts w:ascii="Times New Roman" w:hAnsi="Times New Roman" w:cs="Times New Roman"/>
          <w:color w:val="auto"/>
        </w:rPr>
        <w:t xml:space="preserve"> раз</w:t>
      </w:r>
      <w:r>
        <w:rPr>
          <w:rFonts w:ascii="Times New Roman" w:hAnsi="Times New Roman" w:cs="Times New Roman"/>
          <w:color w:val="auto"/>
        </w:rPr>
        <w:t xml:space="preserve">витие навыков самостоятельного </w:t>
      </w:r>
      <w:r>
        <w:rPr>
          <w:rFonts w:ascii="Times New Roman" w:hAnsi="Times New Roman" w:cs="Times New Roman"/>
          <w:color w:val="auto"/>
        </w:rPr>
        <w:t xml:space="preserve">решения практических задач и геометрической интерпретации получен</w:t>
      </w:r>
      <w:r>
        <w:rPr>
          <w:rFonts w:ascii="Times New Roman" w:hAnsi="Times New Roman" w:cs="Times New Roman"/>
          <w:color w:val="auto"/>
        </w:rPr>
        <w:t xml:space="preserve">ных результатов;  обеспечение  </w:t>
      </w:r>
      <w:r>
        <w:rPr>
          <w:rFonts w:ascii="Times New Roman" w:hAnsi="Times New Roman" w:cs="Times New Roman"/>
          <w:color w:val="auto"/>
        </w:rPr>
        <w:t xml:space="preserve">базы  для  усвоения  пр</w:t>
      </w:r>
      <w:r>
        <w:rPr>
          <w:rFonts w:ascii="Times New Roman" w:hAnsi="Times New Roman" w:cs="Times New Roman"/>
          <w:color w:val="auto"/>
        </w:rPr>
        <w:t xml:space="preserve">иближенных методов  вычислений и соответствующих компьютерных </w:t>
      </w:r>
      <w:r>
        <w:rPr>
          <w:rFonts w:ascii="Times New Roman" w:hAnsi="Times New Roman" w:cs="Times New Roman"/>
          <w:color w:val="auto"/>
        </w:rPr>
        <w:t xml:space="preserve">программ; повышение математической культуры обучающегося.</w:t>
      </w:r>
      <w:r/>
    </w:p>
    <w:p>
      <w:pPr>
        <w:ind w:firstLine="720"/>
        <w:spacing w:before="0" w:after="0"/>
        <w:tabs>
          <w:tab w:val="left" w:pos="1087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Курс </w:t>
      </w:r>
      <w:r>
        <w:rPr>
          <w:rFonts w:ascii="Times New Roman" w:hAnsi="Times New Roman" w:cs="Times New Roman"/>
          <w:color w:val="auto"/>
        </w:rPr>
        <w:t xml:space="preserve">«Дифференциальные уравнения»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дает </w:t>
      </w:r>
      <w:r>
        <w:rPr>
          <w:rFonts w:ascii="Times New Roman" w:hAnsi="Times New Roman" w:cs="Times New Roman"/>
          <w:color w:val="auto"/>
        </w:rPr>
        <w:t xml:space="preserve">обучающимся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комплекс аналитических, алгебраич</w:t>
      </w:r>
      <w:r>
        <w:rPr>
          <w:rFonts w:ascii="Times New Roman" w:hAnsi="Times New Roman" w:cs="Times New Roman"/>
          <w:color w:val="auto"/>
        </w:rPr>
        <w:t xml:space="preserve">еских и геометрических методов,</w:t>
      </w:r>
      <w:r>
        <w:rPr>
          <w:rFonts w:ascii="Times New Roman" w:hAnsi="Times New Roman" w:cs="Times New Roman"/>
          <w:color w:val="auto"/>
        </w:rPr>
        <w:t xml:space="preserve"> позволяющих изучать свойства широкого спектра матема</w:t>
      </w:r>
      <w:r>
        <w:rPr>
          <w:rFonts w:ascii="Times New Roman" w:hAnsi="Times New Roman" w:cs="Times New Roman"/>
          <w:color w:val="auto"/>
        </w:rPr>
        <w:t xml:space="preserve">тических моделей в естествознании.  Дисциплина  является одной из базовых в подготовке к профессиональной деятельности в области информационных технологий и служит основой для изучения других математических дисциплин как теоретического, так и прикладного х</w:t>
      </w:r>
      <w:r>
        <w:rPr>
          <w:rFonts w:ascii="Times New Roman" w:hAnsi="Times New Roman" w:cs="Times New Roman"/>
          <w:color w:val="auto"/>
        </w:rPr>
        <w:t xml:space="preserve">арактера, входящих в программу </w:t>
      </w:r>
      <w:r>
        <w:rPr>
          <w:rFonts w:ascii="Times New Roman" w:hAnsi="Times New Roman" w:cs="Times New Roman"/>
          <w:color w:val="auto"/>
        </w:rPr>
        <w:t xml:space="preserve">обучения на факультете.</w:t>
      </w:r>
      <w:r/>
    </w:p>
    <w:p>
      <w:pPr>
        <w:ind w:right="327" w:firstLine="284"/>
        <w:spacing w:before="0" w:after="0"/>
        <w:tabs>
          <w:tab w:val="left" w:pos="10872" w:leader="none"/>
        </w:tabs>
        <w:rPr>
          <w:rFonts w:ascii="Times New Roman" w:hAnsi="Times New Roman" w:cs="Times New Roman"/>
          <w:color w:val="auto"/>
          <w:sz w:val="16"/>
          <w:szCs w:val="16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  <w:sz w:val="16"/>
          <w:szCs w:val="16"/>
        </w:rPr>
      </w:r>
      <w:r/>
    </w:p>
    <w:p>
      <w:pPr>
        <w:jc w:val="left"/>
        <w:spacing w:before="0" w:after="0"/>
        <w:rPr>
          <w:rFonts w:ascii="Times New Roman" w:hAnsi="Times New Roman" w:eastAsia="DejaVu Sans" w:cs="Times New Roman"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1.2.</w:t>
      </w:r>
      <w:r>
        <w:rPr>
          <w:rFonts w:ascii="Times New Roman" w:hAnsi="Times New Roman" w:eastAsia="DejaVu Sans" w:cs="Times New Roman"/>
          <w:b/>
          <w:color w:val="auto"/>
          <w:lang w:eastAsia="ar-SA"/>
        </w:rPr>
        <w:tab/>
        <w:t xml:space="preserve">Требования подготовленности обучающегося к освоению содержания учебных занятий (</w:t>
      </w: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пререквизиты</w:t>
      </w: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)</w:t>
      </w:r>
      <w:r/>
    </w:p>
    <w:p>
      <w:pPr>
        <w:ind w:firstLine="720"/>
        <w:spacing w:before="0" w:after="0"/>
        <w:tabs>
          <w:tab w:val="left" w:pos="997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Для успешного освоения дисциплины </w:t>
      </w:r>
      <w:r>
        <w:rPr>
          <w:rFonts w:ascii="Times New Roman" w:hAnsi="Times New Roman" w:cs="Times New Roman"/>
          <w:color w:val="auto"/>
        </w:rPr>
        <w:t xml:space="preserve">обучающийся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должен иметь предварительную подготовку по основным математическим дисциплинам </w:t>
      </w:r>
      <w:r>
        <w:rPr>
          <w:rFonts w:ascii="Times New Roman" w:hAnsi="Times New Roman" w:cs="Times New Roman"/>
          <w:color w:val="auto"/>
        </w:rPr>
        <w:t xml:space="preserve">—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математическому анализу, высшей алгебре и геометрии, изучаемых на </w:t>
      </w:r>
      <w:r>
        <w:rPr>
          <w:rFonts w:ascii="Times New Roman" w:hAnsi="Times New Roman" w:cs="Times New Roman"/>
          <w:color w:val="auto"/>
          <w:lang w:val="en-US"/>
        </w:rPr>
        <w:t xml:space="preserve">I</w:t>
      </w:r>
      <w:r>
        <w:rPr>
          <w:rFonts w:ascii="Times New Roman" w:hAnsi="Times New Roman" w:cs="Times New Roman"/>
          <w:color w:val="auto"/>
        </w:rPr>
        <w:t xml:space="preserve"> курсе математико-механического факультета университета</w:t>
      </w:r>
      <w:r>
        <w:rPr>
          <w:rFonts w:ascii="Times New Roman" w:hAnsi="Times New Roman" w:cs="Times New Roman"/>
          <w:color w:val="auto"/>
        </w:rPr>
        <w:t xml:space="preserve">, либо эквивалентную подготовку</w:t>
      </w:r>
      <w:r>
        <w:rPr>
          <w:rFonts w:ascii="Times New Roman" w:hAnsi="Times New Roman" w:cs="Times New Roman"/>
          <w:color w:val="auto"/>
        </w:rPr>
        <w:t xml:space="preserve">.</w:t>
      </w:r>
      <w:r/>
    </w:p>
    <w:p>
      <w:pPr>
        <w:jc w:val="left"/>
        <w:spacing w:before="0" w:after="0"/>
        <w:rPr>
          <w:rFonts w:ascii="Times New Roman" w:hAnsi="Times New Roman" w:eastAsia="DejaVu Sans" w:cs="Times New Roman"/>
          <w:b/>
          <w:color w:val="auto"/>
          <w:sz w:val="16"/>
          <w:szCs w:val="16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b/>
          <w:color w:val="auto"/>
          <w:sz w:val="16"/>
          <w:szCs w:val="16"/>
          <w:lang w:eastAsia="ar-SA"/>
        </w:rPr>
      </w:r>
      <w:r/>
    </w:p>
    <w:p>
      <w:pPr>
        <w:jc w:val="left"/>
        <w:spacing w:before="0" w:after="0"/>
        <w:rPr>
          <w:rFonts w:ascii="Times New Roman" w:hAnsi="Times New Roman" w:eastAsia="DejaVu Sans" w:cs="Times New Roman"/>
          <w:b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1.3.</w:t>
      </w:r>
      <w:r>
        <w:rPr>
          <w:rFonts w:ascii="Times New Roman" w:hAnsi="Times New Roman" w:eastAsia="DejaVu Sans" w:cs="Times New Roman"/>
          <w:b/>
          <w:color w:val="auto"/>
          <w:lang w:eastAsia="ar-SA"/>
        </w:rPr>
        <w:tab/>
        <w:t xml:space="preserve">Перечень результатов обучения (</w:t>
      </w: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learning</w:t>
      </w: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 </w:t>
      </w: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outcomes</w:t>
      </w: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)</w:t>
      </w:r>
      <w:r/>
    </w:p>
    <w:tbl>
      <w:tblPr>
        <w:tblStyle w:val="48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1275"/>
        <w:gridCol w:w="2694"/>
        <w:gridCol w:w="2126"/>
        <w:gridCol w:w="2835"/>
      </w:tblGrid>
      <w:tr>
        <w:trPr/>
        <w:tc>
          <w:tcPr>
            <w:tcW w:w="710" w:type="dxa"/>
            <w:textDirection w:val="lrTb"/>
            <w:noWrap w:val="false"/>
          </w:tcPr>
          <w:p>
            <w:pPr>
              <w:pStyle w:val="3_690"/>
              <w:ind w:left="42" w:right="141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№</w:t>
            </w:r>
            <w:r>
              <w:rPr>
                <w:szCs w:val="24"/>
                <w:lang w:val="ru-RU"/>
              </w:rPr>
            </w:r>
            <w:r/>
          </w:p>
        </w:tc>
        <w:tc>
          <w:tcPr>
            <w:tcW w:w="1275" w:type="dxa"/>
            <w:textDirection w:val="lrTb"/>
            <w:noWrap w:val="false"/>
          </w:tcPr>
          <w:p>
            <w:pPr>
              <w:pStyle w:val="3_690"/>
              <w:ind w:left="42" w:right="141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Наименование категории (группы) компетенций</w:t>
            </w:r>
            <w:r>
              <w:rPr>
                <w:szCs w:val="24"/>
                <w:lang w:val="ru-RU"/>
              </w:rPr>
            </w:r>
            <w:r/>
          </w:p>
        </w:tc>
        <w:tc>
          <w:tcPr>
            <w:tcW w:w="2694" w:type="dxa"/>
            <w:textDirection w:val="lrTb"/>
            <w:noWrap w:val="false"/>
          </w:tcPr>
          <w:p>
            <w:pPr>
              <w:pStyle w:val="3_690"/>
              <w:ind w:right="68"/>
              <w:jc w:val="center"/>
            </w:pPr>
            <w:r>
              <w:rPr>
                <w:szCs w:val="24"/>
                <w:lang w:val="ru-RU"/>
              </w:rPr>
              <w:t xml:space="preserve">Код и наименование компетенции</w:t>
            </w:r>
            <w:r>
              <w:rPr>
                <w:szCs w:val="24"/>
                <w:lang w:val="ru-RU"/>
              </w:rPr>
            </w:r>
            <w:r/>
          </w:p>
          <w:p>
            <w:pPr>
              <w:pStyle w:val="3_690"/>
              <w:ind w:right="68"/>
              <w:jc w:val="center"/>
              <w:rPr>
                <w:bCs/>
                <w:lang w:val="ru-RU"/>
              </w:rPr>
            </w:pPr>
            <w:r>
              <w:rPr>
                <w:i/>
                <w:szCs w:val="24"/>
                <w:lang w:val="ru-RU"/>
              </w:rPr>
            </w:r>
            <w:r>
              <w:rPr>
                <w:i/>
                <w:szCs w:val="24"/>
                <w:lang w:val="ru-RU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3_690"/>
              <w:ind w:right="105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Планируемые результаты обучения, обеспечивающие формирование компетенции</w:t>
            </w:r>
            <w:r>
              <w:rPr>
                <w:szCs w:val="24"/>
                <w:lang w:val="ru-RU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3_690"/>
              <w:ind w:right="105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Код индикатора и индикатор достижения универсальной компетенции</w:t>
            </w:r>
            <w:r>
              <w:rPr>
                <w:szCs w:val="24"/>
                <w:lang w:val="ru-RU"/>
              </w:rPr>
            </w:r>
            <w:r/>
          </w:p>
        </w:tc>
      </w:tr>
      <w:tr>
        <w:trPr/>
        <w:tc>
          <w:tcPr>
            <w:tcW w:w="710" w:type="dxa"/>
            <w:textDirection w:val="lrTb"/>
            <w:noWrap w:val="false"/>
          </w:tcPr>
          <w:p>
            <w:pPr>
              <w:pStyle w:val="3_690"/>
              <w:ind w:left="42" w:right="141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</w:r>
            <w:r>
              <w:rPr>
                <w:szCs w:val="24"/>
                <w:lang w:val="ru-RU"/>
              </w:rPr>
            </w:r>
            <w:r/>
          </w:p>
        </w:tc>
        <w:tc>
          <w:tcPr>
            <w:tcW w:w="1275" w:type="dxa"/>
            <w:textDirection w:val="lrTb"/>
            <w:noWrap w:val="false"/>
          </w:tcPr>
          <w:p>
            <w:pPr>
              <w:pStyle w:val="3_690"/>
              <w:ind w:left="42" w:right="141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1</w:t>
            </w:r>
            <w:r>
              <w:rPr>
                <w:szCs w:val="24"/>
                <w:lang w:val="ru-RU"/>
              </w:rPr>
            </w:r>
            <w:r/>
          </w:p>
        </w:tc>
        <w:tc>
          <w:tcPr>
            <w:tcW w:w="2694" w:type="dxa"/>
            <w:textDirection w:val="lrTb"/>
            <w:noWrap w:val="false"/>
          </w:tcPr>
          <w:p>
            <w:pPr>
              <w:pStyle w:val="3_690"/>
              <w:ind w:right="43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2</w:t>
            </w:r>
            <w:r>
              <w:rPr>
                <w:szCs w:val="24"/>
                <w:lang w:val="ru-RU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3_690"/>
              <w:ind w:right="43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3</w:t>
            </w:r>
            <w:r>
              <w:rPr>
                <w:szCs w:val="24"/>
                <w:lang w:val="ru-RU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3_690"/>
              <w:ind w:right="43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4</w:t>
            </w:r>
            <w:r>
              <w:rPr>
                <w:szCs w:val="24"/>
                <w:lang w:val="ru-RU"/>
              </w:rPr>
            </w:r>
            <w:r/>
          </w:p>
        </w:tc>
      </w:tr>
      <w:tr>
        <w:trPr/>
        <w:tc>
          <w:tcPr>
            <w:tcW w:w="710" w:type="dxa"/>
            <w:textDirection w:val="lrTb"/>
            <w:noWrap w:val="false"/>
          </w:tcPr>
          <w:p>
            <w:pPr>
              <w:pStyle w:val="3_690"/>
              <w:ind w:left="42" w:right="141"/>
              <w:jc w:val="center"/>
              <w:rPr>
                <w:lang w:val="ru-RU"/>
                <w14:ligatures w14:val="none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</w:p>
        </w:tc>
        <w:tc>
          <w:tcPr>
            <w:tcW w:w="1275" w:type="dxa"/>
            <w:textDirection w:val="lrTb"/>
            <w:noWrap w:val="false"/>
          </w:tcPr>
          <w:p>
            <w:pPr>
              <w:pStyle w:val="3_690"/>
              <w:ind w:left="42" w:right="141"/>
              <w:rPr>
                <w:lang w:val="ru-RU"/>
              </w:rPr>
            </w:pPr>
            <w:r>
              <w:rPr>
                <w:lang w:val="ru-RU"/>
              </w:rPr>
              <w:t xml:space="preserve">Теоретические и практические основы профессиональной деятельности</w:t>
            </w:r>
            <w:r/>
            <w:r/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szCs w:val="24"/>
                <w:lang w:val="ru-RU"/>
              </w:rPr>
            </w:r>
          </w:p>
        </w:tc>
        <w:tc>
          <w:tcPr>
            <w:tcW w:w="2694" w:type="dxa"/>
            <w:textDirection w:val="lrTb"/>
            <w:noWrap w:val="false"/>
          </w:tcPr>
          <w:p>
            <w:pPr>
              <w:pStyle w:val="3_690"/>
              <w:ind w:left="42" w:right="141"/>
              <w:jc w:val="left"/>
            </w:pPr>
            <w:r>
              <w:rPr>
                <w:lang w:val="ru-RU"/>
              </w:rPr>
              <w:t xml:space="preserve">ОПК-1 </w:t>
            </w:r>
            <w:r>
              <w:rPr>
                <w:lang w:val="ru-RU"/>
                <w14:ligatures w14:val="none"/>
              </w:rPr>
            </w:r>
            <w:r>
              <w:rPr>
                <w:lang w:val="ru-RU"/>
              </w:rPr>
              <w:t xml:space="preserve"> Способен применять фундаментальные знания, полученные в области математических и (или) естественных наук, и использовать их в </w:t>
            </w:r>
            <w:r/>
            <w:r>
              <w:rPr>
                <w:lang w:val="ru-RU"/>
              </w:rPr>
              <w:t xml:space="preserve">профессиональной деятельности</w:t>
            </w:r>
            <w:r/>
            <w:r>
              <w:rPr>
                <w:lang w:val="ru-RU"/>
              </w:rPr>
            </w:r>
            <w:r>
              <w:rPr>
                <w:lang w:val="ru-RU"/>
              </w:rPr>
            </w:r>
            <w:r/>
            <w:r>
              <w:rPr>
                <w:lang w:val="ru-RU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3_690"/>
              <w:ind w:left="42" w:right="141"/>
              <w:jc w:val="left"/>
              <w:rPr>
                <w:highlight w:val="none"/>
                <w:lang w:val="ru-RU"/>
                <w14:ligatures w14:val="none"/>
              </w:rPr>
            </w:pPr>
            <w:r>
              <w:rPr>
                <w:lang w:val="ru-RU"/>
              </w:rPr>
              <w:t xml:space="preserve">Имеет представление о возможностях применения разделов дисциплины «Дифференциальные уравнения»</w:t>
            </w:r>
            <w:r>
              <w:rPr>
                <w:lang w:val="ru-RU"/>
              </w:rPr>
            </w:r>
          </w:p>
          <w:p>
            <w:pPr>
              <w:pStyle w:val="3_690"/>
              <w:ind w:left="42" w:right="141"/>
              <w:jc w:val="left"/>
              <w:rPr>
                <w:lang w:val="ru-RU"/>
                <w14:ligatures w14:val="none"/>
              </w:rPr>
            </w:pPr>
            <w:r>
              <w:rPr>
                <w:lang w:val="ru-RU"/>
                <w14:ligatures w14:val="none"/>
              </w:rPr>
            </w:r>
            <w:r>
              <w:rPr>
                <w:lang w:val="ru-RU"/>
                <w14:ligatures w14:val="none"/>
              </w:rPr>
            </w:r>
          </w:p>
          <w:p>
            <w:pPr>
              <w:pStyle w:val="3_690"/>
              <w:ind w:left="42" w:right="141"/>
              <w:jc w:val="left"/>
              <w:rPr>
                <w:lang w:val="ru-RU"/>
                <w14:ligatures w14:val="none"/>
              </w:rPr>
            </w:pPr>
            <w:r>
              <w:rPr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  <w:t xml:space="preserve">Владеет </w:t>
            </w:r>
            <w:r>
              <w:rPr>
                <w:rFonts w:ascii="Times New Roman" w:hAnsi="Times New Roman" w:cs="Times New Roman"/>
                <w:lang w:val="ru-RU"/>
              </w:rPr>
              <w:t xml:space="preserve">методами </w:t>
            </w:r>
            <w:r>
              <w:rPr>
                <w:rFonts w:ascii="Times New Roman" w:hAnsi="Times New Roman" w:cs="Times New Roman"/>
              </w:rPr>
              <w:t xml:space="preserve">исследования математических моделей, описывающих проблемы естествознания и техники в виде дифференциальных уравнений и систем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3_690"/>
              <w:ind w:left="42" w:right="141"/>
              <w:jc w:val="left"/>
              <w:rPr>
                <w:highlight w:val="none"/>
                <w:lang w:val="ru-RU"/>
                <w14:ligatures w14:val="none"/>
              </w:rPr>
            </w:pPr>
            <w:r>
              <w:rPr>
                <w:lang w:val="ru-RU"/>
              </w:rPr>
              <w:t xml:space="preserve">ОПК-1.002183.1. Решает геометрические или физические задачи, требующие составления и решения дифференциального уравнения</w:t>
            </w:r>
            <w:r>
              <w:rPr>
                <w:lang w:val="ru-RU"/>
              </w:rPr>
            </w:r>
          </w:p>
          <w:p>
            <w:pPr>
              <w:pStyle w:val="3_690"/>
              <w:ind w:left="42" w:right="141"/>
              <w:jc w:val="left"/>
              <w:rPr>
                <w:lang w:val="ru-RU"/>
                <w14:ligatures w14:val="none"/>
              </w:rPr>
            </w:pPr>
            <w:r>
              <w:rPr>
                <w:lang w:val="ru-RU"/>
                <w14:ligatures w14:val="none"/>
              </w:rPr>
            </w:r>
            <w:r>
              <w:rPr>
                <w:lang w:val="ru-RU"/>
                <w14:ligatures w14:val="none"/>
              </w:rPr>
            </w:r>
          </w:p>
          <w:p>
            <w:pPr>
              <w:pStyle w:val="3_690"/>
              <w:ind w:left="42" w:right="141"/>
              <w:jc w:val="left"/>
              <w:rPr>
                <w:lang w:val="ru-RU"/>
                <w14:ligatures w14:val="none"/>
              </w:rPr>
            </w:pPr>
            <w:r>
              <w:rPr>
                <w:highlight w:val="none"/>
                <w:lang w:val="ru-RU"/>
              </w:rPr>
            </w:r>
            <w:r>
              <w:rPr>
                <w:lang w:val="ru-RU"/>
              </w:rPr>
              <w:t xml:space="preserve">ОПК-1.002183.2. Решает системы дифференциальных уравнений</w:t>
            </w:r>
            <w:r>
              <w:rPr>
                <w:highlight w:val="none"/>
                <w:lang w:val="ru-RU"/>
              </w:rPr>
            </w:r>
          </w:p>
        </w:tc>
      </w:tr>
      <w:tr>
        <w:trPr/>
        <w:tc>
          <w:tcPr>
            <w:tcW w:w="710" w:type="dxa"/>
            <w:vMerge w:val="restart"/>
            <w:textDirection w:val="lrTb"/>
            <w:noWrap w:val="false"/>
          </w:tcPr>
          <w:p>
            <w:pPr>
              <w:pStyle w:val="3_690"/>
              <w:ind w:left="42" w:right="141"/>
              <w:jc w:val="center"/>
              <w:rPr>
                <w:lang w:val="ru-RU"/>
                <w14:ligatures w14:val="none"/>
              </w:rPr>
            </w:pP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</w:p>
        </w:tc>
        <w:tc>
          <w:tcPr>
            <w:tcW w:w="1275" w:type="dxa"/>
            <w:vMerge w:val="restart"/>
            <w:textDirection w:val="lrTb"/>
            <w:noWrap w:val="false"/>
          </w:tcPr>
          <w:p>
            <w:pPr>
              <w:pStyle w:val="3_690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Профессиональные компетенции (академические)</w:t>
            </w:r>
            <w:r>
              <w:rPr>
                <w:lang w:val="ru-RU"/>
                <w14:ligatures w14:val="none"/>
              </w:rPr>
            </w:r>
            <w:r/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  <w14:ligatures w14:val="none"/>
              </w:rPr>
            </w:r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pStyle w:val="3_690"/>
              <w:ind w:left="42" w:right="141"/>
              <w:jc w:val="left"/>
              <w:rPr>
                <w:lang w:val="ru-RU"/>
                <w14:ligatures w14:val="none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ПКА-1 </w:t>
            </w:r>
            <w:r>
              <w:rPr>
                <w:lang w:val="ru-RU"/>
              </w:rPr>
              <w:t xml:space="preserve"> Способен демонстрировать базовые знания математических и естественных наук, программирования и информационных технологий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pPr>
              <w:pStyle w:val="3_690"/>
              <w:ind w:left="42" w:right="141"/>
              <w:jc w:val="left"/>
              <w:rPr>
                <w:highlight w:val="none"/>
                <w:lang w:val="ru-RU"/>
              </w:rPr>
            </w:pPr>
            <w:r>
              <w:rPr>
                <w:lang w:val="ru-RU"/>
              </w:rPr>
              <w:t xml:space="preserve">Знает содержание дисциплины «Дифференциальные уравнения»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  <w14:ligatures w14:val="none"/>
              </w:rPr>
            </w:r>
          </w:p>
          <w:p>
            <w:pPr>
              <w:pStyle w:val="3_690"/>
              <w:ind w:left="42" w:right="141"/>
              <w:jc w:val="left"/>
              <w:rPr>
                <w:lang w:val="ru-RU"/>
                <w14:ligatures w14:val="none"/>
              </w:rPr>
            </w:pPr>
            <w:r>
              <w:rPr>
                <w:lang w:val="ru-RU"/>
                <w14:ligatures w14:val="none"/>
              </w:rPr>
            </w:r>
            <w:r>
              <w:rPr>
                <w:lang w:val="ru-RU"/>
                <w14:ligatures w14:val="none"/>
              </w:rPr>
            </w:r>
          </w:p>
          <w:p>
            <w:pPr>
              <w:pStyle w:val="3_690"/>
              <w:ind w:left="42" w:right="141"/>
              <w:jc w:val="left"/>
              <w:rPr>
                <w:highlight w:val="none"/>
                <w:lang w:val="ru-RU"/>
                <w14:ligatures w14:val="none"/>
              </w:rPr>
            </w:pPr>
            <w:r>
              <w:rPr>
                <w:highlight w:val="none"/>
                <w:lang w:val="ru-RU"/>
              </w:rPr>
              <w:t xml:space="preserve">Умеет строго доказывать утверждения</w:t>
            </w:r>
            <w:r>
              <w:rPr>
                <w:highlight w:val="none"/>
                <w:lang w:val="ru-RU"/>
              </w:rPr>
            </w:r>
          </w:p>
          <w:p>
            <w:pPr>
              <w:pStyle w:val="3_690"/>
              <w:ind w:left="42" w:right="141"/>
              <w:jc w:val="left"/>
              <w:rPr>
                <w:lang w:val="ru-RU"/>
                <w14:ligatures w14:val="none"/>
              </w:rPr>
            </w:pPr>
            <w:r>
              <w:rPr>
                <w:lang w:val="ru-RU"/>
                <w14:ligatures w14:val="none"/>
              </w:rPr>
            </w:r>
            <w:r>
              <w:rPr>
                <w:lang w:val="ru-RU"/>
                <w14:ligatures w14:val="none"/>
              </w:rPr>
            </w:r>
          </w:p>
          <w:p>
            <w:pPr>
              <w:pStyle w:val="3_690"/>
              <w:ind w:left="42" w:right="141"/>
              <w:jc w:val="left"/>
              <w:rPr>
                <w:highlight w:val="none"/>
                <w:lang w:val="ru-RU"/>
                <w14:ligatures w14:val="none"/>
              </w:rPr>
            </w:pPr>
            <w:r>
              <w:rPr>
                <w:highlight w:val="none"/>
                <w:lang w:val="ru-RU"/>
              </w:rPr>
              <w:t xml:space="preserve">Умеет корректно ставить задачу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  <w14:ligatures w14:val="none"/>
              </w:rPr>
            </w:r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pStyle w:val="3_690"/>
              <w:ind w:left="42" w:right="141"/>
              <w:jc w:val="left"/>
              <w:rPr>
                <w:highlight w:val="none"/>
                <w:lang w:val="ru-RU"/>
                <w14:ligatures w14:val="none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ПКА-1.002183.1. Объясняет основное содержание дисциплины «Дифференциальные уравнения»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3_690"/>
              <w:ind w:left="42" w:right="141"/>
              <w:jc w:val="left"/>
              <w:rPr>
                <w:lang w:val="ru-RU"/>
                <w14:ligatures w14:val="none"/>
              </w:rPr>
            </w:pPr>
            <w:r>
              <w:rPr>
                <w:lang w:val="ru-RU"/>
                <w14:ligatures w14:val="none"/>
              </w:rPr>
            </w:r>
            <w:r>
              <w:rPr>
                <w:lang w:val="ru-RU"/>
                <w14:ligatures w14:val="none"/>
              </w:rPr>
            </w:r>
          </w:p>
          <w:p>
            <w:pPr>
              <w:pStyle w:val="3_690"/>
              <w:ind w:left="42" w:right="141"/>
              <w:jc w:val="left"/>
              <w:rPr>
                <w:lang w:val="ru-RU"/>
                <w14:ligatures w14:val="none"/>
              </w:rPr>
            </w:pPr>
            <w:r>
              <w:rPr>
                <w:highlight w:val="none"/>
                <w:lang w:val="ru-RU"/>
              </w:rPr>
            </w:r>
            <w:r>
              <w:rPr>
                <w:lang w:val="ru-RU"/>
              </w:rPr>
              <w:t xml:space="preserve">ПКА-1.002183.2. Воспроизводит формальные доказательства основных теорем из области дифференциальных уравнений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jc w:val="left"/>
        <w:spacing w:before="0" w:after="0"/>
        <w:rPr>
          <w:rFonts w:ascii="Times New Roman" w:hAnsi="Times New Roman" w:eastAsia="DejaVu Sans" w:cs="Times New Roman"/>
          <w:b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b/>
          <w:color w:val="auto"/>
          <w:lang w:eastAsia="ar-SA"/>
        </w:rPr>
      </w:r>
      <w:r/>
    </w:p>
    <w:p>
      <w:pPr>
        <w:jc w:val="left"/>
        <w:spacing w:before="0" w:after="0"/>
        <w:rPr>
          <w:rFonts w:ascii="Times New Roman" w:hAnsi="Times New Roman" w:eastAsia="DejaVu Sans" w:cs="Times New Roman"/>
          <w:b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1.4.</w:t>
      </w:r>
      <w:r>
        <w:rPr>
          <w:rFonts w:ascii="Times New Roman" w:hAnsi="Times New Roman" w:eastAsia="DejaVu Sans" w:cs="Times New Roman"/>
          <w:b/>
          <w:color w:val="auto"/>
          <w:lang w:eastAsia="ar-SA"/>
        </w:rPr>
        <w:tab/>
        <w:t xml:space="preserve">Перечень и объём активных и интерактивных форм учебных занятий</w:t>
      </w:r>
      <w:r/>
    </w:p>
    <w:p>
      <w:pPr>
        <w:jc w:val="left"/>
        <w:spacing w:before="0" w:after="0"/>
        <w:rPr>
          <w:rFonts w:ascii="Times New Roman" w:hAnsi="Times New Roman" w:eastAsia="DejaVu Sans" w:cs="Times New Roman"/>
          <w:color w:val="auto"/>
          <w:sz w:val="16"/>
          <w:szCs w:val="16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color w:val="auto"/>
          <w:sz w:val="16"/>
          <w:szCs w:val="16"/>
          <w:lang w:eastAsia="ar-SA"/>
        </w:rPr>
      </w:r>
      <w:r/>
    </w:p>
    <w:p>
      <w:pPr>
        <w:ind w:firstLine="708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Объём занятий в активной и интерактивной форме — по 36 часов в третьем и в четвёртом семестрах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  </w:t>
      </w:r>
      <w:r/>
    </w:p>
    <w:p>
      <w:pPr>
        <w:ind w:left="708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</w:t>
      </w:r>
      <w:r/>
    </w:p>
    <w:p>
      <w:r/>
      <w:bookmarkStart w:id="0" w:name="_Hlk54910209"/>
      <w:r>
        <w:br w:type="page" w:clear="all"/>
      </w:r>
      <w:bookmarkEnd w:id="0"/>
      <w:r/>
    </w:p>
    <w:p>
      <w:pPr>
        <w:jc w:val="lef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Раздел 2.</w:t>
      </w:r>
      <w:r>
        <w:rPr>
          <w:rFonts w:ascii="Times New Roman" w:hAnsi="Times New Roman" w:cs="Times New Roman"/>
          <w:b/>
        </w:rPr>
        <w:tab/>
        <w:t xml:space="preserve">Организация, структура и содержание учебных занятий</w:t>
      </w:r>
      <w:r/>
    </w:p>
    <w:p>
      <w:pPr>
        <w:jc w:val="lef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2.1.</w:t>
      </w:r>
      <w:r>
        <w:rPr>
          <w:rFonts w:ascii="Times New Roman" w:hAnsi="Times New Roman" w:cs="Times New Roman"/>
          <w:b/>
        </w:rPr>
        <w:tab/>
        <w:t xml:space="preserve">Организация учебных занятий</w:t>
      </w:r>
      <w:r/>
    </w:p>
    <w:p>
      <w:pPr>
        <w:jc w:val="lef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2.1.1 Основной курс</w:t>
      </w:r>
      <w:r>
        <w:rPr>
          <w:rFonts w:ascii="Times New Roman" w:hAnsi="Times New Roman" w:cs="Times New Roman"/>
          <w:b/>
        </w:rPr>
        <w:br/>
      </w:r>
      <w:r/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1135"/>
        <w:gridCol w:w="567"/>
        <w:gridCol w:w="312"/>
        <w:gridCol w:w="538"/>
        <w:gridCol w:w="467"/>
        <w:gridCol w:w="518"/>
        <w:gridCol w:w="546"/>
        <w:gridCol w:w="448"/>
        <w:gridCol w:w="448"/>
        <w:gridCol w:w="448"/>
        <w:gridCol w:w="550"/>
        <w:gridCol w:w="515"/>
        <w:gridCol w:w="454"/>
        <w:gridCol w:w="596"/>
        <w:gridCol w:w="425"/>
        <w:gridCol w:w="567"/>
        <w:gridCol w:w="539"/>
        <w:gridCol w:w="567"/>
        <w:gridCol w:w="425"/>
      </w:tblGrid>
      <w:tr>
        <w:trPr>
          <w:trHeight w:val="315"/>
        </w:trPr>
        <w:tc>
          <w:tcPr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06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Трудоёмкость, объёмы учебной работы и наполняемость групп обучающихся </w:t>
            </w:r>
            <w:r/>
          </w:p>
        </w:tc>
      </w:tr>
      <w:tr>
        <w:trPr>
          <w:trHeight w:val="25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135" w:type="dxa"/>
            <w:vAlign w:val="bottom"/>
            <w:vMerge w:val="restart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  <w:pBdr>
                <w:left w:val="single" w:color="auto" w:sz="4" w:space="4"/>
              </w:pBd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Код модуля в составе дисциплины, </w:t>
            </w:r>
            <w:r/>
          </w:p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  <w:pBdr>
                <w:left w:val="none" w:color="auto" w:sz="0" w:space="0"/>
              </w:pBd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практики и т.п.</w:t>
            </w:r>
            <w:r/>
          </w:p>
        </w:tc>
        <w:tc>
          <w:tcPr>
            <w:gridSpan w:val="12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5811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Контактная работа обучающихся с преподавателем</w:t>
            </w:r>
            <w:r/>
          </w:p>
        </w:tc>
        <w:tc>
          <w:tcPr>
            <w:gridSpan w:val="4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2127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Самостоятельная работа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567" w:type="dxa"/>
            <w:vAlign w:val="bottom"/>
            <w:vMerge w:val="restart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Объём активных и интерактивных  </w:t>
            </w:r>
            <w:r/>
          </w:p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форм учебных занятий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425" w:type="dxa"/>
            <w:vAlign w:val="bottom"/>
            <w:vMerge w:val="restart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Трудоёмкость</w:t>
            </w:r>
            <w:r/>
          </w:p>
        </w:tc>
      </w:tr>
      <w:tr>
        <w:trPr>
          <w:trHeight w:val="2128"/>
        </w:trPr>
        <w:tc>
          <w:tcPr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5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лекции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12" w:type="dxa"/>
            <w:vAlign w:val="center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семинары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38" w:type="dxa"/>
            <w:vAlign w:val="center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консультации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67" w:type="dxa"/>
            <w:vAlign w:val="center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практические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занятия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18" w:type="dxa"/>
            <w:vAlign w:val="center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лабораторные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работы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46" w:type="dxa"/>
            <w:vAlign w:val="center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контрольные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работы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коллоквиумы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текущий контроль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промежуточная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аттестация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50" w:type="dxa"/>
            <w:vAlign w:val="center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итоговая аттестация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15" w:type="dxa"/>
            <w:vAlign w:val="center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под руководством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преподавателя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54" w:type="dxa"/>
            <w:vAlign w:val="center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присутствии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преподавателя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6" w:type="dxa"/>
            <w:vAlign w:val="center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сам. раб. с использованием</w:t>
            </w:r>
            <w:r/>
          </w:p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методических материалов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25" w:type="dxa"/>
            <w:vAlign w:val="center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текущий контроль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сам.раб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промежуточная аттестация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сам.раб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btLr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итоговая  аттестация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/>
          </w:p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сам.раб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.)</w:t>
            </w:r>
            <w:r/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06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ОСНОВНАЯ ТРАЕКТОРИЯ</w:t>
            </w:r>
            <w:r/>
          </w:p>
        </w:tc>
      </w:tr>
      <w:tr>
        <w:trPr/>
        <w:tc>
          <w:tcPr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06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Форма обучения: очная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Семестр 3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30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12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26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46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50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1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54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6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75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36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2-100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12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2-25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46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2-25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2-100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50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1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54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6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1-100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1-100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Семестр 4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28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12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24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46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50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1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54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6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52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28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36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2-100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12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2-100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2-25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46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2-25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2-100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2-100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2-100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50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1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54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6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1-100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1-100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ИТОГО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58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12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3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50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1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46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50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1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54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96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127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33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</w:t>
            </w:r>
            <w:r/>
          </w:p>
        </w:tc>
      </w:tr>
    </w:tbl>
    <w:p>
      <w:pPr>
        <w:jc w:val="left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</w:r>
      <w:r/>
    </w:p>
    <w:p>
      <w:pPr>
        <w:jc w:val="left"/>
        <w:spacing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</w:r>
      <w:r/>
    </w:p>
    <w:tbl>
      <w:tblPr>
        <w:tblW w:w="9925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561"/>
        <w:gridCol w:w="1701"/>
        <w:gridCol w:w="1134"/>
        <w:gridCol w:w="1560"/>
        <w:gridCol w:w="1842"/>
        <w:gridCol w:w="993"/>
        <w:gridCol w:w="1134"/>
      </w:tblGrid>
      <w:tr>
        <w:trPr>
          <w:trHeight w:val="50"/>
        </w:trPr>
        <w:tc>
          <w:tcPr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9925" w:type="dxa"/>
            <w:vAlign w:val="bottom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Виды, формы и сроки текущего контроля успеваемости и промежуточной аттестации</w:t>
            </w:r>
            <w:r/>
          </w:p>
        </w:tc>
      </w:tr>
      <w:tr>
        <w:trPr>
          <w:trHeight w:val="303"/>
        </w:trPr>
        <w:tc>
          <w:tcPr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1561" w:type="dxa"/>
            <w:vAlign w:val="bottom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Код модуля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 составе дисциплины, практики и т.п.</w:t>
            </w:r>
            <w:r/>
          </w:p>
        </w:tc>
        <w:tc>
          <w:tcPr>
            <w:gridSpan w:val="2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2835" w:type="dxa"/>
            <w:vAlign w:val="center"/>
            <w:textDirection w:val="lrTb"/>
            <w:noWrap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Формы текущего контроля успеваемости</w:t>
            </w:r>
            <w:r/>
          </w:p>
        </w:tc>
        <w:tc>
          <w:tcPr>
            <w:gridSpan w:val="2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3402" w:type="dxa"/>
            <w:vAlign w:val="center"/>
            <w:textDirection w:val="lrTb"/>
            <w:noWrap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Виды промежуточной аттестации</w:t>
            </w:r>
            <w:r/>
          </w:p>
        </w:tc>
        <w:tc>
          <w:tcPr>
            <w:gridSpan w:val="2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2127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Виды итоговой аттестации</w:t>
            </w:r>
            <w:r/>
          </w:p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(только для программ итоговой аттестации и дополнительных образовательных программ)</w:t>
            </w:r>
            <w:r/>
          </w:p>
        </w:tc>
      </w:tr>
      <w:tr>
        <w:trPr>
          <w:trHeight w:val="303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561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701" w:type="dxa"/>
            <w:textDirection w:val="lrTb"/>
            <w:noWrap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Сроки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560" w:type="dxa"/>
            <w:textDirection w:val="lrTb"/>
            <w:noWrap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Виды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842" w:type="dxa"/>
            <w:textDirection w:val="lrTb"/>
            <w:noWrap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Сроки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993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Виды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Сроки</w:t>
            </w:r>
            <w:r/>
          </w:p>
        </w:tc>
      </w:tr>
      <w:tr>
        <w:trPr/>
        <w:tc>
          <w:tcPr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992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ОСНОВНАЯ ТРАЕКТОРИЯ</w:t>
            </w:r>
            <w:r/>
          </w:p>
        </w:tc>
      </w:tr>
      <w:tr>
        <w:trPr/>
        <w:tc>
          <w:tcPr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9925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Форма обучения очная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561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Семестр 3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701" w:type="dxa"/>
            <w:textDirection w:val="lrTb"/>
            <w:noWrap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Контрольные работы, </w:t>
            </w:r>
            <w:r/>
          </w:p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опрос, </w:t>
            </w:r>
            <w:r/>
          </w:p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решение задач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 течение семестра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560" w:type="dxa"/>
            <w:textDirection w:val="lrTb"/>
            <w:noWrap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зачёт, устно- письменно, традиционная форма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842" w:type="dxa"/>
            <w:textDirection w:val="lrTb"/>
            <w:noWrap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 графику промежуточной аттестации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993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1561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Семестр 4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701" w:type="dxa"/>
            <w:textDirection w:val="lrTb"/>
            <w:noWrap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Контрольные работы, </w:t>
            </w:r>
            <w:r/>
          </w:p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опрос, </w:t>
            </w:r>
            <w:r/>
          </w:p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решение задач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134" w:type="dxa"/>
            <w:textDirection w:val="lrTb"/>
            <w:noWrap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 течение семестра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560" w:type="dxa"/>
            <w:textDirection w:val="lrTb"/>
            <w:noWrap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экзамен, устно, традиционная форма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842" w:type="dxa"/>
            <w:textDirection w:val="lrTb"/>
            <w:noWrap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 графику промежуточной аттестации</w:t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993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/>
          </w:p>
        </w:tc>
      </w:tr>
    </w:tbl>
    <w:p>
      <w:r>
        <w:br w:type="page" w:clear="all"/>
      </w:r>
      <w:r/>
    </w:p>
    <w:p>
      <w:pPr>
        <w:jc w:val="left"/>
        <w:spacing w:before="0" w:after="0"/>
        <w:rPr>
          <w:rFonts w:ascii="Times New Roman" w:hAnsi="Times New Roman" w:eastAsia="DejaVu Sans" w:cs="Times New Roman"/>
          <w:b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b/>
          <w:sz w:val="22"/>
          <w:szCs w:val="22"/>
        </w:rPr>
        <w:t xml:space="preserve">2.2.   </w:t>
      </w: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Структура и содержание учебных занятий</w:t>
      </w:r>
      <w:r/>
    </w:p>
    <w:p>
      <w:pPr>
        <w:jc w:val="left"/>
        <w:spacing w:before="0" w:after="0"/>
        <w:rPr>
          <w:rFonts w:ascii="Times New Roman" w:hAnsi="Times New Roman" w:eastAsia="DejaVu Sans" w:cs="Times New Roman"/>
          <w:b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b/>
          <w:color w:val="auto"/>
          <w:lang w:eastAsia="ar-SA"/>
        </w:rPr>
      </w:r>
      <w:r/>
    </w:p>
    <w:p>
      <w:pPr>
        <w:jc w:val="left"/>
        <w:spacing w:before="0" w:after="0"/>
        <w:rPr>
          <w:rFonts w:ascii="Times New Roman" w:hAnsi="Times New Roman" w:eastAsia="DejaVu Sans" w:cs="Times New Roman"/>
          <w:b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3 семестр</w:t>
      </w:r>
      <w:r/>
    </w:p>
    <w:tbl>
      <w:tblPr>
        <w:tblW w:w="9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2"/>
        <w:gridCol w:w="5529"/>
        <w:gridCol w:w="2693"/>
        <w:gridCol w:w="992"/>
      </w:tblGrid>
      <w:tr>
        <w:trPr>
          <w:jc w:val="center"/>
        </w:trPr>
        <w:tc>
          <w:tcPr>
            <w:shd w:val="clear" w:color="auto" w:fill="auto"/>
            <w:tcW w:w="562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№ п/п</w:t>
            </w:r>
            <w:r/>
          </w:p>
        </w:tc>
        <w:tc>
          <w:tcPr>
            <w:shd w:val="clear" w:color="auto" w:fill="auto"/>
            <w:tcW w:w="552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Наименование темы (раздела, части)</w:t>
            </w:r>
            <w:r/>
          </w:p>
        </w:tc>
        <w:tc>
          <w:tcPr>
            <w:shd w:val="clear" w:color="auto" w:fill="auto"/>
            <w:tcW w:w="269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Вид учебных занятий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Кол-во часов</w:t>
            </w:r>
            <w:r/>
          </w:p>
        </w:tc>
      </w:tr>
      <w:tr>
        <w:trPr>
          <w:jc w:val="center"/>
          <w:trHeight w:val="282"/>
        </w:trPr>
        <w:tc>
          <w:tcPr>
            <w:shd w:val="clear" w:color="auto" w:fill="auto"/>
            <w:tcW w:w="562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1</w:t>
            </w:r>
            <w:r/>
          </w:p>
        </w:tc>
        <w:tc>
          <w:tcPr>
            <w:shd w:val="clear" w:color="auto" w:fill="auto"/>
            <w:tcW w:w="5529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cs="Times New Roman"/>
              </w:rPr>
              <w:t xml:space="preserve">Дифференциальные уравнения первого порядка</w:t>
            </w:r>
            <w:r/>
          </w:p>
        </w:tc>
        <w:tc>
          <w:tcPr>
            <w:shd w:val="clear" w:color="auto" w:fill="auto"/>
            <w:tcW w:w="2693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лекции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1</w:t>
            </w: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2</w:t>
            </w:r>
            <w:r/>
          </w:p>
        </w:tc>
      </w:tr>
      <w:tr>
        <w:trPr>
          <w:jc w:val="center"/>
          <w:trHeight w:val="246"/>
        </w:trPr>
        <w:tc>
          <w:tcPr>
            <w:shd w:val="clear" w:color="auto" w:fill="auto"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5529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2693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практические занятия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10</w:t>
            </w:r>
            <w:r/>
          </w:p>
        </w:tc>
      </w:tr>
      <w:tr>
        <w:trPr>
          <w:jc w:val="center"/>
          <w:trHeight w:val="246"/>
        </w:trPr>
        <w:tc>
          <w:tcPr>
            <w:shd w:val="clear" w:color="auto" w:fill="auto"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5529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2693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по методическим материалам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25</w:t>
            </w:r>
            <w:r/>
          </w:p>
        </w:tc>
      </w:tr>
      <w:tr>
        <w:trPr>
          <w:jc w:val="center"/>
          <w:trHeight w:val="282"/>
        </w:trPr>
        <w:tc>
          <w:tcPr>
            <w:shd w:val="clear" w:color="auto" w:fill="auto"/>
            <w:tcW w:w="562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2</w:t>
            </w:r>
            <w:r/>
          </w:p>
        </w:tc>
        <w:tc>
          <w:tcPr>
            <w:shd w:val="clear" w:color="auto" w:fill="auto"/>
            <w:tcW w:w="5529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cs="Times New Roman"/>
              </w:rPr>
              <w:t xml:space="preserve">Линейные и нелинейные уравнения произвольного порядка</w:t>
            </w:r>
            <w:r/>
          </w:p>
        </w:tc>
        <w:tc>
          <w:tcPr>
            <w:shd w:val="clear" w:color="auto" w:fill="auto"/>
            <w:tcW w:w="2693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лекции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10</w:t>
            </w:r>
            <w:r/>
          </w:p>
        </w:tc>
      </w:tr>
      <w:tr>
        <w:trPr>
          <w:jc w:val="center"/>
          <w:trHeight w:val="246"/>
        </w:trPr>
        <w:tc>
          <w:tcPr>
            <w:shd w:val="clear" w:color="auto" w:fill="auto"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5529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2693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практические занятия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10</w:t>
            </w:r>
            <w:r/>
          </w:p>
        </w:tc>
      </w:tr>
      <w:tr>
        <w:trPr>
          <w:jc w:val="center"/>
          <w:trHeight w:val="246"/>
        </w:trPr>
        <w:tc>
          <w:tcPr>
            <w:shd w:val="clear" w:color="auto" w:fill="auto"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5529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2693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по методическим материалам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25</w:t>
            </w:r>
            <w:r/>
          </w:p>
        </w:tc>
      </w:tr>
      <w:tr>
        <w:trPr>
          <w:jc w:val="center"/>
          <w:trHeight w:val="282"/>
        </w:trPr>
        <w:tc>
          <w:tcPr>
            <w:shd w:val="clear" w:color="auto" w:fill="auto"/>
            <w:tcW w:w="562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3</w:t>
            </w:r>
            <w:r/>
          </w:p>
        </w:tc>
        <w:tc>
          <w:tcPr>
            <w:shd w:val="clear" w:color="auto" w:fill="auto"/>
            <w:tcW w:w="5529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cs="Times New Roman"/>
                <w:color w:val="auto"/>
              </w:rPr>
              <w:t xml:space="preserve">Системы дифференциальных уравнений, общая теория</w:t>
            </w:r>
            <w:r/>
          </w:p>
        </w:tc>
        <w:tc>
          <w:tcPr>
            <w:shd w:val="clear" w:color="auto" w:fill="auto"/>
            <w:tcW w:w="2693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лекции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8</w:t>
            </w:r>
            <w:r/>
          </w:p>
        </w:tc>
      </w:tr>
      <w:tr>
        <w:trPr>
          <w:jc w:val="center"/>
          <w:trHeight w:val="246"/>
        </w:trPr>
        <w:tc>
          <w:tcPr>
            <w:shd w:val="clear" w:color="auto" w:fill="auto"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5529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2693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практические занятия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6</w:t>
            </w:r>
            <w:r/>
          </w:p>
        </w:tc>
      </w:tr>
      <w:tr>
        <w:trPr>
          <w:jc w:val="center"/>
          <w:trHeight w:val="246"/>
        </w:trPr>
        <w:tc>
          <w:tcPr>
            <w:shd w:val="clear" w:color="auto" w:fill="auto"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5529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2693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по методическим материалам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25</w:t>
            </w:r>
            <w:r/>
          </w:p>
        </w:tc>
      </w:tr>
      <w:tr>
        <w:trPr>
          <w:jc w:val="center"/>
          <w:trHeight w:val="246"/>
        </w:trPr>
        <w:tc>
          <w:tcPr>
            <w:shd w:val="clear" w:color="auto" w:fill="auto"/>
            <w:tcW w:w="562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5529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2693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контрольные работы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4</w:t>
            </w:r>
            <w:r/>
          </w:p>
        </w:tc>
      </w:tr>
      <w:tr>
        <w:trPr>
          <w:jc w:val="center"/>
          <w:trHeight w:val="246"/>
        </w:trPr>
        <w:tc>
          <w:tcPr>
            <w:shd w:val="clear" w:color="auto" w:fill="auto"/>
            <w:tcW w:w="562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5529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2693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cs="Times New Roman"/>
              </w:rPr>
              <w:t xml:space="preserve">коллоквиумы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2</w:t>
            </w:r>
            <w:r/>
          </w:p>
        </w:tc>
      </w:tr>
      <w:tr>
        <w:trPr>
          <w:jc w:val="center"/>
          <w:trHeight w:val="828"/>
        </w:trPr>
        <w:tc>
          <w:tcPr>
            <w:shd w:val="clear" w:color="auto" w:fill="auto"/>
            <w:tcW w:w="562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</w:r>
            <w:r/>
          </w:p>
        </w:tc>
        <w:tc>
          <w:tcPr>
            <w:shd w:val="clear" w:color="auto" w:fill="auto"/>
            <w:tcW w:w="5529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П</w:t>
            </w: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ромежуточная аттестация</w:t>
            </w: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 </w:t>
            </w:r>
            <w:r/>
          </w:p>
        </w:tc>
        <w:tc>
          <w:tcPr>
            <w:shd w:val="clear" w:color="auto" w:fill="auto"/>
            <w:tcW w:w="2693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с</w:t>
            </w: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амостоятельная</w:t>
            </w: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 работа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5</w:t>
            </w:r>
            <w:r/>
          </w:p>
        </w:tc>
      </w:tr>
      <w:tr>
        <w:trPr>
          <w:jc w:val="center"/>
          <w:trHeight w:val="144"/>
        </w:trPr>
        <w:tc>
          <w:tcPr>
            <w:shd w:val="clear" w:color="auto" w:fill="auto"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5529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W w:w="2693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з</w:t>
            </w: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ачет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2</w:t>
            </w:r>
            <w:r/>
          </w:p>
        </w:tc>
      </w:tr>
      <w:tr>
        <w:trPr>
          <w:jc w:val="center"/>
          <w:trHeight w:val="144"/>
        </w:trPr>
        <w:tc>
          <w:tcPr>
            <w:gridSpan w:val="3"/>
            <w:shd w:val="clear" w:color="auto" w:fill="auto"/>
            <w:tcW w:w="8784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DejaVu Sans" w:cs="Times New Roman"/>
                <w:b/>
                <w:bCs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b/>
                <w:bCs/>
                <w:color w:val="auto"/>
                <w:lang w:eastAsia="ar-SA"/>
              </w:rPr>
              <w:t xml:space="preserve">Итого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DejaVu Sans" w:cs="Times New Roman"/>
                <w:b/>
                <w:bCs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b/>
                <w:bCs/>
                <w:color w:val="auto"/>
                <w:lang w:eastAsia="ar-SA"/>
              </w:rPr>
              <w:t xml:space="preserve">144</w:t>
            </w:r>
            <w:r/>
          </w:p>
        </w:tc>
      </w:tr>
    </w:tbl>
    <w:p>
      <w:pPr>
        <w:jc w:val="left"/>
        <w:spacing w:before="0" w:after="0"/>
        <w:rPr>
          <w:rFonts w:ascii="Times New Roman" w:hAnsi="Times New Roman" w:eastAsia="DejaVu Sans" w:cs="Times New Roman"/>
          <w:b/>
          <w:color w:val="auto"/>
          <w:sz w:val="16"/>
          <w:szCs w:val="16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b/>
          <w:color w:val="auto"/>
          <w:sz w:val="16"/>
          <w:szCs w:val="16"/>
          <w:lang w:eastAsia="ar-SA"/>
        </w:rPr>
      </w:r>
      <w:r/>
    </w:p>
    <w:p>
      <w:pPr>
        <w:jc w:val="left"/>
        <w:spacing w:before="0" w:after="0"/>
        <w:rPr>
          <w:rFonts w:ascii="Times New Roman" w:hAnsi="Times New Roman" w:eastAsia="DejaVu Sans" w:cs="Times New Roman"/>
          <w:b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4 семестр</w:t>
      </w:r>
      <w:r/>
    </w:p>
    <w:tbl>
      <w:tblPr>
        <w:tblW w:w="9781" w:type="dxa"/>
        <w:jc w:val="center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2"/>
        <w:gridCol w:w="5529"/>
        <w:gridCol w:w="2698"/>
        <w:gridCol w:w="992"/>
      </w:tblGrid>
      <w:tr>
        <w:trPr>
          <w:jc w:val="center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№ п/п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Наименование темы (раздела, части)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8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Вид учебных занятий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Кол-во часов</w:t>
            </w:r>
            <w:r/>
          </w:p>
        </w:tc>
      </w:tr>
      <w:tr>
        <w:trPr>
          <w:jc w:val="center"/>
          <w:trHeight w:val="282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62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4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529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cs="Times New Roman"/>
              </w:rPr>
              <w:t xml:space="preserve">Линейные системы дифференциальных уравнений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cW w:w="269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лекции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10</w:t>
            </w:r>
            <w:r/>
          </w:p>
        </w:tc>
      </w:tr>
      <w:tr>
        <w:trPr>
          <w:jc w:val="center"/>
          <w:trHeight w:val="246"/>
        </w:trPr>
        <w:tc>
          <w:tcPr>
            <w:shd w:val="clear" w:color="auto" w:fill="auto"/>
            <w:tcBorders>
              <w:left w:val="single" w:color="000000" w:sz="4" w:space="0"/>
              <w:right w:val="single" w:color="000000" w:sz="4" w:space="0"/>
            </w:tcBorders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right w:val="single" w:color="000000" w:sz="4" w:space="0"/>
            </w:tcBorders>
            <w:tcW w:w="5529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269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практические занятия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8</w:t>
            </w:r>
            <w:r/>
          </w:p>
        </w:tc>
      </w:tr>
      <w:tr>
        <w:trPr>
          <w:jc w:val="center"/>
          <w:trHeight w:val="246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9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по методическим материалам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18</w:t>
            </w:r>
            <w:r/>
          </w:p>
        </w:tc>
      </w:tr>
      <w:tr>
        <w:trPr>
          <w:jc w:val="center"/>
          <w:trHeight w:val="282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62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5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529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cs="Times New Roman"/>
              </w:rPr>
              <w:t xml:space="preserve">Зависимость решений от начальных данных и параметров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cW w:w="269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лекции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8</w:t>
            </w:r>
            <w:r/>
          </w:p>
        </w:tc>
      </w:tr>
      <w:tr>
        <w:trPr>
          <w:jc w:val="center"/>
          <w:trHeight w:val="246"/>
        </w:trPr>
        <w:tc>
          <w:tcPr>
            <w:shd w:val="clear" w:color="auto" w:fill="auto"/>
            <w:tcBorders>
              <w:left w:val="single" w:color="000000" w:sz="4" w:space="0"/>
              <w:right w:val="single" w:color="000000" w:sz="4" w:space="0"/>
            </w:tcBorders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right w:val="single" w:color="000000" w:sz="4" w:space="0"/>
            </w:tcBorders>
            <w:tcW w:w="5529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269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практические занятия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6</w:t>
            </w:r>
            <w:r/>
          </w:p>
        </w:tc>
      </w:tr>
      <w:tr>
        <w:trPr>
          <w:jc w:val="center"/>
          <w:trHeight w:val="246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9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по методическим материалам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18</w:t>
            </w:r>
            <w:r/>
          </w:p>
        </w:tc>
      </w:tr>
      <w:tr>
        <w:trPr>
          <w:jc w:val="center"/>
          <w:trHeight w:val="282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62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6</w:t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5529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  <w:spacing w:before="0" w:after="0" w:line="276" w:lineRule="auto"/>
              <w:rPr>
                <w:rFonts w:ascii="Times New Roman" w:hAnsi="Times New Roman" w:cs="Times New Roman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cs="Times New Roman"/>
              </w:rPr>
              <w:t xml:space="preserve">Введение в теорию устойчивости движения.</w:t>
            </w:r>
            <w:r/>
          </w:p>
          <w:p>
            <w:pPr>
              <w:jc w:val="left"/>
              <w:spacing w:before="0" w:after="0" w:line="276" w:lineRule="auto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cW w:w="269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лекции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1</w:t>
            </w: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0</w:t>
            </w:r>
            <w:r/>
          </w:p>
        </w:tc>
      </w:tr>
      <w:tr>
        <w:trPr>
          <w:jc w:val="center"/>
          <w:trHeight w:val="246"/>
        </w:trPr>
        <w:tc>
          <w:tcPr>
            <w:shd w:val="clear" w:color="auto" w:fill="auto"/>
            <w:tcBorders>
              <w:left w:val="single" w:color="000000" w:sz="4" w:space="0"/>
              <w:right w:val="single" w:color="000000" w:sz="4" w:space="0"/>
            </w:tcBorders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right w:val="single" w:color="000000" w:sz="4" w:space="0"/>
            </w:tcBorders>
            <w:tcW w:w="5529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tcW w:w="269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практические занятия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1</w:t>
            </w: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0</w:t>
            </w:r>
            <w:r/>
          </w:p>
        </w:tc>
      </w:tr>
      <w:tr>
        <w:trPr>
          <w:jc w:val="center"/>
          <w:trHeight w:val="246"/>
        </w:trPr>
        <w:tc>
          <w:tcPr>
            <w:shd w:val="clear" w:color="auto" w:fill="auto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tcW w:w="5529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8" w:type="dxa"/>
            <w:vAlign w:val="center"/>
            <w:textDirection w:val="lrTb"/>
            <w:noWrap w:val="false"/>
          </w:tcPr>
          <w:p>
            <w:pPr>
              <w:jc w:val="left"/>
              <w:spacing w:before="0" w:after="100" w:afterAutospacing="1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по методическим материалам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left"/>
              <w:spacing w:before="0" w:after="100" w:afterAutospacing="1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16</w:t>
            </w:r>
            <w:r/>
          </w:p>
        </w:tc>
      </w:tr>
      <w:tr>
        <w:trPr>
          <w:jc w:val="center"/>
          <w:trHeight w:val="246"/>
        </w:trPr>
        <w:tc>
          <w:tcPr>
            <w:shd w:val="clear" w:color="auto" w:fill="auto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tcW w:w="5529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8" w:type="dxa"/>
            <w:vAlign w:val="center"/>
            <w:textDirection w:val="lrTb"/>
            <w:noWrap w:val="false"/>
          </w:tcPr>
          <w:p>
            <w:pPr>
              <w:jc w:val="left"/>
              <w:spacing w:before="0" w:after="100" w:afterAutospacing="1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контрольные работы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left"/>
              <w:spacing w:before="0" w:after="100" w:afterAutospacing="1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4</w:t>
            </w:r>
            <w:r/>
          </w:p>
        </w:tc>
      </w:tr>
      <w:tr>
        <w:trPr>
          <w:jc w:val="center"/>
          <w:trHeight w:val="246"/>
        </w:trPr>
        <w:tc>
          <w:tcPr>
            <w:shd w:val="clear" w:color="auto" w:fill="auto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tcW w:w="5529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8" w:type="dxa"/>
            <w:vAlign w:val="center"/>
            <w:textDirection w:val="lrTb"/>
            <w:noWrap w:val="false"/>
          </w:tcPr>
          <w:p>
            <w:pPr>
              <w:jc w:val="left"/>
              <w:spacing w:before="0" w:after="100" w:afterAutospacing="1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cs="Times New Roman"/>
              </w:rPr>
              <w:t xml:space="preserve">коллоквиумы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left"/>
              <w:spacing w:before="0" w:after="100" w:afterAutospacing="1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2</w:t>
            </w:r>
            <w:r/>
          </w:p>
        </w:tc>
      </w:tr>
      <w:tr>
        <w:trPr>
          <w:jc w:val="center"/>
          <w:trHeight w:val="246"/>
        </w:trPr>
        <w:tc>
          <w:tcPr>
            <w:shd w:val="clear" w:color="auto" w:fill="auto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tcW w:w="5529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8" w:type="dxa"/>
            <w:vAlign w:val="center"/>
            <w:textDirection w:val="lrTb"/>
            <w:noWrap w:val="false"/>
          </w:tcPr>
          <w:p>
            <w:pPr>
              <w:jc w:val="left"/>
              <w:spacing w:before="0" w:after="100" w:afterAutospacing="1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cs="Times New Roman"/>
              </w:rPr>
              <w:t xml:space="preserve">текущий контроль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left"/>
              <w:spacing w:before="0" w:after="100" w:afterAutospacing="1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2</w:t>
            </w:r>
            <w:r/>
          </w:p>
        </w:tc>
      </w:tr>
      <w:tr>
        <w:trPr>
          <w:jc w:val="center"/>
          <w:trHeight w:val="144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4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9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П</w:t>
            </w: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ромежуточная аттестация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269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к</w:t>
            </w: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онсультация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2</w:t>
            </w:r>
            <w:r/>
          </w:p>
        </w:tc>
      </w:tr>
      <w:tr>
        <w:trPr>
          <w:jc w:val="center"/>
          <w:trHeight w:val="144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9" w:type="dxa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cW w:w="269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с</w:t>
            </w: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амостоятельная</w:t>
            </w: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 работа</w:t>
            </w:r>
            <w:r/>
          </w:p>
        </w:tc>
        <w:tc>
          <w:tcPr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28</w:t>
            </w:r>
            <w:r/>
          </w:p>
        </w:tc>
      </w:tr>
      <w:tr>
        <w:trPr>
          <w:jc w:val="center"/>
          <w:trHeight w:val="144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9" w:type="dxa"/>
            <w:vAlign w:val="center"/>
            <w:vMerge w:val="continue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2698" w:type="dxa"/>
            <w:vAlign w:val="center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э</w:t>
            </w: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кзамен</w:t>
            </w:r>
            <w:r/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Times New Roman" w:hAnsi="Times New Roman" w:eastAsia="DejaVu Sans" w:cs="Times New Roman"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color w:val="auto"/>
                <w:lang w:eastAsia="ar-SA"/>
              </w:rPr>
              <w:t xml:space="preserve">2</w:t>
            </w:r>
            <w:r/>
          </w:p>
        </w:tc>
      </w:tr>
      <w:tr>
        <w:trPr>
          <w:jc w:val="center"/>
          <w:trHeight w:val="144"/>
        </w:trPr>
        <w:tc>
          <w:tcPr>
            <w:gridSpan w:val="3"/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78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DejaVu Sans" w:cs="Times New Roman"/>
                <w:b/>
                <w:bCs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b/>
                <w:bCs/>
                <w:color w:val="auto"/>
                <w:lang w:eastAsia="ar-SA"/>
              </w:rPr>
              <w:t xml:space="preserve">Итого</w:t>
            </w:r>
            <w:r/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DejaVu Sans" w:cs="Times New Roman"/>
                <w:b/>
                <w:bCs/>
                <w:color w:val="auto"/>
                <w:lang w:eastAsia="ar-SA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eastAsia="DejaVu Sans" w:cs="Times New Roman"/>
                <w:b/>
                <w:bCs/>
                <w:color w:val="auto"/>
                <w:lang w:eastAsia="ar-SA"/>
              </w:rPr>
              <w:t xml:space="preserve">144</w:t>
            </w:r>
            <w:r/>
          </w:p>
        </w:tc>
      </w:tr>
    </w:tbl>
    <w:p>
      <w:pPr>
        <w:jc w:val="left"/>
        <w:spacing w:before="0" w:after="0"/>
        <w:rPr>
          <w:rFonts w:ascii="Times New Roman" w:hAnsi="Times New Roman" w:eastAsia="DejaVu Sans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color w:val="auto"/>
        </w:rPr>
      </w:r>
      <w:r/>
    </w:p>
    <w:tbl>
      <w:tblPr>
        <w:tblW w:w="11013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1013"/>
      </w:tblGrid>
      <w:tr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5000" w:type="pct"/>
            <w:vAlign w:val="bottom"/>
            <w:textDirection w:val="lrTb"/>
            <w:noWrap/>
          </w:tcPr>
          <w:p>
            <w:pPr>
              <w:jc w:val="left"/>
              <w:spacing w:before="0" w:after="200" w:line="276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r>
            <w:r/>
          </w:p>
        </w:tc>
      </w:tr>
    </w:tbl>
    <w:p>
      <w:pPr>
        <w:ind w:firstLine="284"/>
        <w:spacing w:before="0" w:after="0" w:line="276" w:lineRule="auto"/>
        <w:rPr>
          <w:rFonts w:ascii="Times New Roman" w:hAnsi="Times New Roman" w:cs="Times New Roman"/>
          <w:b/>
          <w:i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b/>
          <w:i/>
          <w:color w:val="auto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  <w:b/>
          <w:i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b/>
          <w:i/>
          <w:color w:val="auto"/>
        </w:rPr>
        <w:t xml:space="preserve">Содержание учебных занятий:</w:t>
      </w:r>
      <w:r/>
    </w:p>
    <w:p>
      <w:pPr>
        <w:ind w:firstLine="720"/>
        <w:spacing w:before="0" w:after="0"/>
        <w:rPr>
          <w:rFonts w:ascii="Times New Roman" w:hAnsi="Times New Roman" w:cs="Times New Roman"/>
          <w:color w:val="auto"/>
          <w:sz w:val="16"/>
          <w:szCs w:val="16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  <w:sz w:val="16"/>
          <w:szCs w:val="16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b/>
          <w:color w:val="auto"/>
        </w:rPr>
        <w:t xml:space="preserve">Тема 1.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 xml:space="preserve">Дифференциальные уравнения первого порядка</w:t>
      </w:r>
      <w:r>
        <w:rPr>
          <w:rFonts w:ascii="Times New Roman" w:hAnsi="Times New Roman" w:cs="Times New Roman"/>
          <w:color w:val="auto"/>
        </w:rPr>
        <w:t xml:space="preserve"> (12 часов лекций, 1</w:t>
      </w:r>
      <w:r>
        <w:rPr>
          <w:rFonts w:ascii="Times New Roman" w:hAnsi="Times New Roman" w:cs="Times New Roman"/>
          <w:color w:val="auto"/>
        </w:rPr>
        <w:t xml:space="preserve">0</w:t>
      </w:r>
      <w:r>
        <w:rPr>
          <w:rFonts w:ascii="Times New Roman" w:hAnsi="Times New Roman" w:cs="Times New Roman"/>
          <w:color w:val="auto"/>
        </w:rPr>
        <w:t xml:space="preserve"> часов практических занятий).</w:t>
      </w:r>
      <w:r/>
    </w:p>
    <w:p>
      <w:pPr>
        <w:contextualSpacing/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Основные понятия. Определение дифференциальных уравнений первого порядка, систем дифференциальных уравнений, задачи Коши, определение частного и общего решений. Промежуток Пеано. Поле направлений, определяемое дифференциальным уравнением.  </w:t>
      </w:r>
      <w:r/>
    </w:p>
    <w:p>
      <w:pPr>
        <w:contextualSpacing/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Основные типы дифференциальных уравнений: линейные уравнения, уравнения с разделяющимися переменными, уравнения Бернулли и 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Риккати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, однородные уравнения. </w:t>
      </w:r>
      <w:r/>
    </w:p>
    <w:p>
      <w:pPr>
        <w:contextualSpacing/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Теоремы существования, единственности и 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продолжимости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решения.  Ломаные Эйлера и их свойства. Характеристическое свойство максимально продолженного решения.  </w:t>
      </w:r>
      <w:r/>
    </w:p>
    <w:p>
      <w:pPr>
        <w:contextualSpacing/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Уравнения в симметричной форме. Интегрирующий множитель. </w:t>
      </w:r>
      <w:r/>
    </w:p>
    <w:p>
      <w:pPr>
        <w:contextualSpacing/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У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равнения, не разрешенные относительно производной. 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Уравнения Клеро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и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Лагранжа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</w:t>
      </w:r>
      <w:r/>
    </w:p>
    <w:p>
      <w:pPr>
        <w:contextualSpacing/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Геометрические и физические задачи, приводящие к дифференциальным уравнениям первого порядка. </w:t>
      </w:r>
      <w:r/>
    </w:p>
    <w:p>
      <w:pPr>
        <w:contextualSpacing/>
        <w:ind w:firstLine="720"/>
        <w:spacing w:before="0" w:after="0"/>
        <w:rPr>
          <w:rFonts w:ascii="Times New Roman" w:hAnsi="Times New Roman" w:eastAsia="Times New Roman" w:cs="Times New Roman"/>
          <w:color w:val="auto"/>
          <w:sz w:val="16"/>
          <w:szCs w:val="16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sz w:val="16"/>
          <w:szCs w:val="16"/>
          <w:lang w:eastAsia="ru-RU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b/>
          <w:color w:val="auto"/>
        </w:rPr>
        <w:t xml:space="preserve">Тема 2.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 xml:space="preserve">Линейные и нелинейные дифференциальные уравнения произвольного порядка</w:t>
      </w:r>
      <w:r>
        <w:rPr>
          <w:rFonts w:ascii="Times New Roman" w:hAnsi="Times New Roman" w:cs="Times New Roman"/>
          <w:color w:val="auto"/>
        </w:rPr>
        <w:t xml:space="preserve"> (10 часов лекций, 10 часов практических занятий).</w:t>
      </w:r>
      <w:r/>
    </w:p>
    <w:p>
      <w:pPr>
        <w:contextualSpacing/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Уравнения, допускающие понижение порядка, основные методы понижения порядка. </w:t>
      </w:r>
      <w:r/>
    </w:p>
    <w:p>
      <w:pPr>
        <w:contextualSpacing/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Основные свойства решений однородных линейных уравнения. Вронскиан решений. Формула Остроградского-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Лиувилля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 Фундаментальное семейство решений. </w:t>
      </w:r>
      <w:r/>
    </w:p>
    <w:p>
      <w:pPr>
        <w:ind w:firstLine="720"/>
        <w:spacing w:before="0" w:after="0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Линейные уравнения с постоянными коэффициентами. Уравнения Эйлера. </w:t>
      </w:r>
      <w:r/>
    </w:p>
    <w:p>
      <w:pPr>
        <w:ind w:firstLine="720"/>
        <w:spacing w:before="0" w:after="0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Колеблемость</w:t>
      </w:r>
      <w:r>
        <w:rPr>
          <w:rFonts w:ascii="Times New Roman" w:hAnsi="Times New Roman" w:cs="Times New Roman"/>
          <w:color w:val="auto"/>
        </w:rPr>
        <w:t xml:space="preserve"> решений однородных линейных уравнения второго порядка. Теорема сравнения и теорема Штурма.</w:t>
      </w:r>
      <w:r/>
    </w:p>
    <w:p>
      <w:pPr>
        <w:ind w:firstLine="720"/>
        <w:spacing w:before="0" w:after="0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Неоднородные линейные уравнения. Метод вариации произвольных постоянных.  Метод неопределенных коэффициентов. Явление резонанса. Краевая задача.  </w:t>
      </w:r>
      <w:r/>
    </w:p>
    <w:p>
      <w:pPr>
        <w:ind w:firstLine="720"/>
        <w:spacing w:before="0" w:after="0"/>
        <w:rPr>
          <w:rFonts w:ascii="Times New Roman" w:hAnsi="Times New Roman" w:cs="Times New Roman"/>
          <w:color w:val="auto"/>
          <w:sz w:val="16"/>
          <w:szCs w:val="16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  <w:sz w:val="16"/>
          <w:szCs w:val="16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b/>
          <w:color w:val="auto"/>
        </w:rPr>
        <w:t xml:space="preserve">Тема 3.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 xml:space="preserve">Системы дифференциальных уравнений, общая теория</w:t>
      </w:r>
      <w:r>
        <w:rPr>
          <w:rFonts w:ascii="Times New Roman" w:hAnsi="Times New Roman" w:cs="Times New Roman"/>
          <w:color w:val="auto"/>
        </w:rPr>
        <w:t xml:space="preserve"> (8 часов лекций, </w:t>
      </w:r>
      <w:r>
        <w:rPr>
          <w:rFonts w:ascii="Times New Roman" w:hAnsi="Times New Roman" w:cs="Times New Roman"/>
          <w:color w:val="auto"/>
        </w:rPr>
        <w:t xml:space="preserve">6</w:t>
      </w:r>
      <w:r>
        <w:rPr>
          <w:rFonts w:ascii="Times New Roman" w:hAnsi="Times New Roman" w:cs="Times New Roman"/>
          <w:color w:val="auto"/>
        </w:rPr>
        <w:t xml:space="preserve"> часов практических занятий). </w:t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Нормальные системы. Связь между нормальной системой и дифференциальным уравнением высокого порядка.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Задача Коши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ее геометрическая и механическая интерпретации. Метод последовательных приближений Пикара. Теоремы существования и единственности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решения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 </w:t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Интегралы системы.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Понижение порядка системы с помощью промежуточных интегралов. </w:t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Почти линейные системы.</w:t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color w:val="auto"/>
          <w:sz w:val="16"/>
          <w:szCs w:val="16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sz w:val="16"/>
          <w:szCs w:val="16"/>
          <w:lang w:eastAsia="ru-RU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b/>
          <w:color w:val="auto"/>
        </w:rPr>
        <w:t xml:space="preserve">Тема 4.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 xml:space="preserve">Линейные системы дифференциальных уравнений</w:t>
      </w:r>
      <w:r>
        <w:rPr>
          <w:rFonts w:ascii="Times New Roman" w:hAnsi="Times New Roman" w:cs="Times New Roman"/>
          <w:color w:val="auto"/>
        </w:rPr>
        <w:t xml:space="preserve"> (10 часов лекций, </w:t>
      </w:r>
      <w:r>
        <w:rPr>
          <w:rFonts w:ascii="Times New Roman" w:hAnsi="Times New Roman" w:cs="Times New Roman"/>
          <w:color w:val="auto"/>
        </w:rPr>
        <w:t xml:space="preserve">8</w:t>
      </w:r>
      <w:r>
        <w:rPr>
          <w:rFonts w:ascii="Times New Roman" w:hAnsi="Times New Roman" w:cs="Times New Roman"/>
          <w:color w:val="auto"/>
        </w:rPr>
        <w:t xml:space="preserve"> часов практических занятий). </w:t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Однородные линейные системы: структура множества решений, фундаментальная матрица решений. Метод Эйлера. Построение общего решения для автономной однородной линейной системы. </w:t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Периодические системы. Матрица 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монодромии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 Мультипликаторы. Теорема Флоке. </w:t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Неоднородные линейные системы: метод вариации произвольной постоянной. </w:t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Простые особые точки на плоскости: седла, узлы, фокусы и центры. Поведение траекторий в окрестности особых точек. </w:t>
      </w:r>
      <w:r/>
    </w:p>
    <w:p>
      <w:pPr>
        <w:ind w:firstLine="720"/>
        <w:spacing w:before="0" w:after="0"/>
        <w:rPr>
          <w:rFonts w:ascii="Times New Roman" w:hAnsi="Times New Roman" w:cs="Times New Roman"/>
          <w:color w:val="auto"/>
          <w:sz w:val="16"/>
          <w:szCs w:val="16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  <w:sz w:val="16"/>
          <w:szCs w:val="16"/>
        </w:rPr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b/>
          <w:color w:val="auto"/>
          <w:lang w:eastAsia="ru-RU"/>
        </w:rPr>
        <w:t xml:space="preserve">Тема 5</w:t>
      </w:r>
      <w:r>
        <w:rPr>
          <w:rFonts w:ascii="Times New Roman" w:hAnsi="Times New Roman" w:eastAsia="Times New Roman" w:cs="Times New Roman"/>
          <w:b/>
          <w:i/>
          <w:color w:val="auto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i/>
          <w:color w:val="auto"/>
          <w:lang w:eastAsia="ru-RU"/>
        </w:rPr>
        <w:t xml:space="preserve"> Зависимость решений от начальных данных и параметров.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(8 часов лекций, 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6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часов практических занятий).</w:t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Теоремы о непрерывной зависимости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решения о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т начальных данных и параметров, теорема о 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дифференцируемости 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решения по начальным данным и параметрам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 </w:t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Теорема Коши об аналитичности решений по аргументу.</w:t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Метод малого параметра.</w:t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color w:val="auto"/>
          <w:sz w:val="16"/>
          <w:szCs w:val="16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sz w:val="16"/>
          <w:szCs w:val="16"/>
          <w:lang w:eastAsia="ru-RU"/>
        </w:rPr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b/>
          <w:color w:val="auto"/>
          <w:lang w:eastAsia="ru-RU"/>
        </w:rPr>
        <w:t xml:space="preserve">Тема 6. </w:t>
      </w:r>
      <w:r>
        <w:rPr>
          <w:rFonts w:ascii="Times New Roman" w:hAnsi="Times New Roman" w:eastAsia="Times New Roman" w:cs="Times New Roman"/>
          <w:i/>
          <w:color w:val="auto"/>
          <w:lang w:eastAsia="ru-RU"/>
        </w:rPr>
        <w:t xml:space="preserve">Введение в теорию устойчивости движения. Уравнения в частных производных первого порядка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(1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0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часов лекций, 1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0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часов практических занятий).</w:t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Устойчивость решения по Ляпунову. </w:t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Критерии устойчивости, неустойчивости и асимптотической устойчивости решений линейных систем. Теоремы об устойчивости и неустойчивости по первому приближению.  </w:t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Исследование решения на устойчивость с помощью функции Ляпунова (теоремы Ляпунова и 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Четаева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).</w:t>
      </w:r>
      <w:r/>
    </w:p>
    <w:p>
      <w:pPr>
        <w:ind w:firstLine="720"/>
        <w:spacing w:before="0" w:after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Уравнения в частных производных первого порядка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</w:t>
      </w:r>
      <w:r>
        <w:br w:type="page" w:clear="all"/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Раздел 3.</w:t>
      </w:r>
      <w:r>
        <w:rPr>
          <w:rFonts w:ascii="Times New Roman" w:hAnsi="Times New Roman" w:cs="Times New Roman"/>
          <w:b/>
        </w:rPr>
        <w:tab/>
        <w:t xml:space="preserve">Обеспечение учебных занятий</w:t>
      </w:r>
      <w:r/>
    </w:p>
    <w:p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3.1.</w:t>
      </w:r>
      <w:r>
        <w:rPr>
          <w:rFonts w:ascii="Times New Roman" w:hAnsi="Times New Roman" w:cs="Times New Roman"/>
          <w:b/>
        </w:rPr>
        <w:tab/>
        <w:t xml:space="preserve">Методическое обеспечение</w:t>
      </w:r>
      <w:r/>
    </w:p>
    <w:p>
      <w:pPr>
        <w:jc w:val="left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3.1.1</w:t>
      </w:r>
      <w:r>
        <w:rPr>
          <w:rFonts w:ascii="Times New Roman" w:hAnsi="Times New Roman" w:cs="Times New Roman"/>
          <w:b/>
        </w:rPr>
        <w:tab/>
        <w:t xml:space="preserve">Методические указания по освоению дисциплины</w:t>
      </w:r>
      <w:r/>
    </w:p>
    <w:p>
      <w:pPr>
        <w:ind w:firstLine="72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курсу дифференциальных уравнений предусмотрено чтение лекций и проведение практических занятий.  Лекции читают и проводят практические занятия опытные преподаватели, как правило, с большим стажем работы.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</w:t>
      </w:r>
      <w:r>
        <w:rPr>
          <w:rFonts w:ascii="Times New Roman" w:hAnsi="Times New Roman" w:cs="Times New Roman"/>
        </w:rPr>
        <w:t xml:space="preserve">обучающиеся</w:t>
      </w:r>
      <w:r>
        <w:rPr>
          <w:rFonts w:ascii="Times New Roman" w:hAnsi="Times New Roman" w:cs="Times New Roman"/>
        </w:rPr>
        <w:t xml:space="preserve"> должны быть обеспечены учебниками и задачником, рекомендованными по курсу.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</w:t>
      </w:r>
      <w:r>
        <w:rPr>
          <w:rFonts w:ascii="Times New Roman" w:hAnsi="Times New Roman" w:cs="Times New Roman"/>
        </w:rPr>
        <w:t xml:space="preserve">бучающиеся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должны посещать лекци</w:t>
      </w:r>
      <w:r>
        <w:rPr>
          <w:rFonts w:ascii="Times New Roman" w:hAnsi="Times New Roman" w:cs="Times New Roman"/>
        </w:rPr>
        <w:t xml:space="preserve">и</w:t>
      </w:r>
      <w:r>
        <w:rPr>
          <w:rFonts w:ascii="Times New Roman" w:hAnsi="Times New Roman" w:cs="Times New Roman"/>
        </w:rPr>
        <w:t xml:space="preserve">, практические занятия, выполнять задания преподавателей. </w:t>
      </w:r>
      <w:r/>
    </w:p>
    <w:p>
      <w:pPr>
        <w:ind w:firstLine="720"/>
        <w:spacing w:before="0" w:after="0"/>
        <w:rPr>
          <w:rFonts w:ascii="Times New Roman" w:hAnsi="Times New Roman" w:eastAsia="DejaVu Sans" w:cs="Times New Roman"/>
          <w:color w:val="auto"/>
          <w:lang w:eastAsia="ar-SA"/>
        </w:rPr>
      </w:pPr>
      <w:r>
        <w:rPr>
          <w:rFonts w:ascii="Times New Roman" w:hAnsi="Times New Roman" w:cs="Times New Roman"/>
        </w:rPr>
        <w:t xml:space="preserve">О</w:t>
      </w:r>
      <w:r>
        <w:rPr>
          <w:rFonts w:ascii="Times New Roman" w:hAnsi="Times New Roman" w:cs="Times New Roman"/>
        </w:rPr>
        <w:t xml:space="preserve">бучающе</w:t>
      </w:r>
      <w:r>
        <w:rPr>
          <w:rFonts w:ascii="Times New Roman" w:hAnsi="Times New Roman" w:cs="Times New Roman"/>
        </w:rPr>
        <w:t xml:space="preserve">му</w:t>
      </w:r>
      <w:r>
        <w:rPr>
          <w:rFonts w:ascii="Times New Roman" w:hAnsi="Times New Roman" w:cs="Times New Roman"/>
        </w:rPr>
        <w:t xml:space="preserve">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необходимо знать содержание лекций, уметь формулировать определения основных понятий и ут</w:t>
      </w:r>
      <w:r>
        <w:rPr>
          <w:rFonts w:ascii="Times New Roman" w:hAnsi="Times New Roman" w:cs="Times New Roman"/>
          <w:color w:val="auto"/>
        </w:rPr>
        <w:t xml:space="preserve">верждений, уметь применять методы и доказательства теорем при решении конкретных задач по программе практических занятий.</w:t>
      </w:r>
      <w:r/>
    </w:p>
    <w:p>
      <w:pPr>
        <w:spacing w:before="0" w:after="0"/>
        <w:rPr>
          <w:rFonts w:ascii="Times New Roman" w:hAnsi="Times New Roman" w:eastAsia="DejaVu Sans" w:cs="Times New Roman"/>
          <w:color w:val="auto"/>
          <w:sz w:val="16"/>
          <w:szCs w:val="16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color w:val="auto"/>
          <w:sz w:val="16"/>
          <w:szCs w:val="16"/>
          <w:lang w:eastAsia="ar-SA"/>
        </w:rPr>
      </w:r>
      <w:r/>
    </w:p>
    <w:p>
      <w:pPr>
        <w:jc w:val="left"/>
        <w:spacing w:before="0" w:after="0"/>
        <w:rPr>
          <w:rFonts w:ascii="Times New Roman" w:hAnsi="Times New Roman" w:eastAsia="DejaVu Sans" w:cs="Times New Roman"/>
          <w:b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3.1.2</w:t>
      </w:r>
      <w:r>
        <w:rPr>
          <w:rFonts w:ascii="Times New Roman" w:hAnsi="Times New Roman" w:eastAsia="DejaVu Sans" w:cs="Times New Roman"/>
          <w:b/>
          <w:color w:val="auto"/>
          <w:lang w:eastAsia="ar-SA"/>
        </w:rPr>
        <w:tab/>
        <w:t xml:space="preserve">Методическое обеспечение самостоятельной работы</w:t>
      </w:r>
      <w:r/>
    </w:p>
    <w:p>
      <w:pPr>
        <w:ind w:firstLine="708"/>
        <w:spacing w:before="0" w:after="0"/>
        <w:rPr>
          <w:rFonts w:ascii="Times New Roman" w:hAnsi="Times New Roman" w:eastAsia="DejaVu Sans" w:cs="Times New Roman"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При самостоятельном выполнении домашних, индивидуальных и контрольных заданий   целесообразно использовать рекомендованные учебники и задачники, а также дополнительную литературу. </w:t>
      </w:r>
      <w:r/>
    </w:p>
    <w:p>
      <w:pPr>
        <w:jc w:val="left"/>
        <w:spacing w:before="0" w:after="0"/>
        <w:rPr>
          <w:rFonts w:ascii="Times New Roman" w:hAnsi="Times New Roman" w:eastAsia="DejaVu Sans" w:cs="Times New Roman"/>
          <w:color w:val="auto"/>
          <w:sz w:val="16"/>
          <w:szCs w:val="16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color w:val="auto"/>
          <w:sz w:val="16"/>
          <w:szCs w:val="16"/>
          <w:lang w:eastAsia="ar-SA"/>
        </w:rPr>
      </w:r>
      <w:r/>
    </w:p>
    <w:p>
      <w:pPr>
        <w:jc w:val="left"/>
        <w:spacing w:before="0"/>
        <w:rPr>
          <w:rFonts w:ascii="Times New Roman" w:hAnsi="Times New Roman" w:eastAsia="DejaVu Sans" w:cs="Times New Roman"/>
          <w:b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3.1.3</w:t>
      </w:r>
      <w:r>
        <w:rPr>
          <w:rFonts w:ascii="Times New Roman" w:hAnsi="Times New Roman" w:eastAsia="DejaVu Sans" w:cs="Times New Roman"/>
          <w:b/>
          <w:color w:val="auto"/>
          <w:lang w:eastAsia="ar-SA"/>
        </w:rPr>
        <w:tab/>
        <w:t xml:space="preserve">Методика проведения текущего контроля успеваемости и промежуточной аттестации и критерии оценивания</w:t>
      </w:r>
      <w:r/>
    </w:p>
    <w:p>
      <w:pPr>
        <w:ind w:firstLine="708"/>
        <w:spacing w:before="0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bCs/>
          <w:color w:val="auto"/>
        </w:rPr>
        <w:t xml:space="preserve">В</w:t>
      </w:r>
      <w:r>
        <w:rPr>
          <w:rFonts w:ascii="Times New Roman" w:hAnsi="Times New Roman" w:cs="Times New Roman"/>
          <w:color w:val="auto"/>
        </w:rPr>
        <w:t xml:space="preserve"> течение учебного года по дисциплине проводятся аудиторные контрольные работы, задаются задачи и упражнения для самостоятельной работы, проводятся коллоквиум</w:t>
      </w:r>
      <w:r>
        <w:rPr>
          <w:rFonts w:ascii="Times New Roman" w:hAnsi="Times New Roman" w:cs="Times New Roman"/>
          <w:color w:val="auto"/>
        </w:rPr>
        <w:t xml:space="preserve"> (по методике проведения экзамена)</w:t>
      </w:r>
      <w:r>
        <w:rPr>
          <w:rFonts w:ascii="Times New Roman" w:hAnsi="Times New Roman" w:cs="Times New Roman"/>
          <w:color w:val="auto"/>
        </w:rPr>
        <w:t xml:space="preserve">, зачет и экзамен. В процессе обучения каждый студент снабжается набором задач, которые необходимо уметь решать для положительной оценки по аттестации.</w:t>
      </w:r>
      <w:r/>
    </w:p>
    <w:p>
      <w:pPr>
        <w:ind w:firstLine="284"/>
        <w:jc w:val="center"/>
        <w:spacing w:before="0" w:after="0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Методика проведения зачета</w:t>
      </w:r>
      <w:r/>
    </w:p>
    <w:p>
      <w:pPr>
        <w:ind w:firstLine="284"/>
        <w:jc w:val="center"/>
        <w:spacing w:before="0" w:after="0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Зачет проводится в устной или письме</w:t>
      </w:r>
      <w:r>
        <w:rPr>
          <w:rFonts w:ascii="Times New Roman" w:hAnsi="Times New Roman" w:eastAsia="Times New Roman" w:cs="Times New Roman"/>
        </w:rPr>
        <w:t xml:space="preserve">нной форме. Время подготовки ответа на контрольные вопросы составляет 90 минут. Преподаватели имеют набор контрольных практических и теоретических заданий и тестов для проведения зачета. Зачет выставляется по итогам текущего контроля и результатам решения </w:t>
      </w:r>
      <w:bookmarkStart w:id="1" w:name="_Hlk50890656"/>
      <w:r>
        <w:rPr>
          <w:rFonts w:ascii="Times New Roman" w:hAnsi="Times New Roman" w:eastAsia="Times New Roman" w:cs="Times New Roman"/>
        </w:rPr>
        <w:t xml:space="preserve">контрольных заданий и тестов во время проведения промежуточной аттестации.</w:t>
      </w:r>
      <w:bookmarkEnd w:id="1"/>
      <w:r/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Использование конспектов и учебников, а такж</w:t>
      </w:r>
      <w:r>
        <w:rPr>
          <w:rFonts w:ascii="Times New Roman" w:hAnsi="Times New Roman" w:eastAsia="Times New Roman" w:cs="Times New Roman"/>
        </w:rPr>
        <w:t xml:space="preserve">е электронных устройств хранения, обработки или передачи информации при подготовке и ответе на вопросы зачета не разрешается. В случае обнаружения факта использования недозволенных материалов (устройств) составляется акт, и обучающийся удаляется с зачета. </w:t>
      </w:r>
      <w:r/>
    </w:p>
    <w:p>
      <w:pPr>
        <w:ind w:firstLine="284"/>
        <w:spacing w:before="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/>
    </w:p>
    <w:p>
      <w:pPr>
        <w:ind w:firstLine="284"/>
        <w:jc w:val="center"/>
        <w:spacing w:before="0" w:after="0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t xml:space="preserve">Критерии выставления оценок:</w:t>
      </w:r>
      <w:r/>
    </w:p>
    <w:p>
      <w:pPr>
        <w:ind w:firstLine="284"/>
        <w:spacing w:before="0" w:after="0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</w:r>
      <w:r/>
    </w:p>
    <w:p>
      <w:pPr>
        <w:ind w:firstLine="426"/>
        <w:spacing w:before="0"/>
      </w:pPr>
      <w:r>
        <w:rPr>
          <w:rFonts w:ascii="Times New Roman" w:hAnsi="Times New Roman" w:cs="Times New Roman"/>
          <w:bCs/>
        </w:rPr>
        <w:t xml:space="preserve">Оценка </w:t>
      </w:r>
      <w:bookmarkStart w:id="2" w:name="_Hlk50890195"/>
      <w:r>
        <w:rPr>
          <w:rFonts w:ascii="Times New Roman" w:hAnsi="Times New Roman" w:cs="Times New Roman"/>
          <w:bCs/>
        </w:rPr>
        <w:t xml:space="preserve">«</w:t>
      </w:r>
      <w:r>
        <w:rPr>
          <w:rFonts w:ascii="Times New Roman" w:hAnsi="Times New Roman" w:cs="Times New Roman"/>
          <w:b/>
          <w:bCs/>
        </w:rPr>
        <w:t xml:space="preserve">зачтено</w:t>
      </w:r>
      <w:r>
        <w:rPr>
          <w:rFonts w:ascii="Times New Roman" w:hAnsi="Times New Roman" w:cs="Times New Roman"/>
          <w:bCs/>
        </w:rPr>
        <w:t xml:space="preserve">»</w:t>
      </w:r>
      <w:bookmarkEnd w:id="2"/>
      <w:r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/>
          <w:bCs/>
          <w:lang w:val="en-US"/>
        </w:rPr>
        <w:t xml:space="preserve">A</w:t>
      </w:r>
      <w:r>
        <w:rPr>
          <w:rFonts w:ascii="Times New Roman" w:hAnsi="Times New Roman" w:cs="Times New Roman"/>
          <w:bCs/>
        </w:rPr>
        <w:t xml:space="preserve">) ставится за </w:t>
      </w:r>
      <w:r>
        <w:rPr>
          <w:rFonts w:ascii="Times New Roman" w:hAnsi="Times New Roman" w:cs="Times New Roman"/>
          <w:bCs/>
        </w:rPr>
        <w:t xml:space="preserve">активную работу на практических занятиях, </w:t>
      </w:r>
      <w:bookmarkStart w:id="3" w:name="_Hlk50890813"/>
      <w:r>
        <w:rPr>
          <w:rFonts w:ascii="Times New Roman" w:hAnsi="Times New Roman" w:cs="Times New Roman"/>
          <w:bCs/>
        </w:rPr>
        <w:t xml:space="preserve">полное правильное решение заданий текущего контроля, правильное решение</w:t>
      </w:r>
      <w:r>
        <w:rPr>
          <w:rFonts w:ascii="Times New Roman" w:hAnsi="Times New Roman" w:eastAsia="Times New Roman" w:cs="Times New Roman"/>
        </w:rPr>
        <w:t xml:space="preserve"> контрольных заданий и тестов во время проведения промежуточной аттестации.</w:t>
      </w:r>
      <w:bookmarkEnd w:id="3"/>
      <w:r/>
    </w:p>
    <w:p>
      <w:pPr>
        <w:ind w:firstLine="426"/>
        <w:spacing w:before="0"/>
      </w:pPr>
      <w:r>
        <w:rPr>
          <w:rFonts w:ascii="Times New Roman" w:hAnsi="Times New Roman" w:cs="Times New Roman"/>
          <w:bCs/>
        </w:rPr>
        <w:t xml:space="preserve">Оценка «</w:t>
      </w:r>
      <w:r>
        <w:rPr>
          <w:rFonts w:ascii="Times New Roman" w:hAnsi="Times New Roman" w:cs="Times New Roman"/>
          <w:b/>
          <w:bCs/>
        </w:rPr>
        <w:t xml:space="preserve">зачтено</w:t>
      </w:r>
      <w:r>
        <w:rPr>
          <w:rFonts w:ascii="Times New Roman" w:hAnsi="Times New Roman" w:cs="Times New Roman"/>
          <w:bCs/>
        </w:rPr>
        <w:t xml:space="preserve">» (</w:t>
      </w:r>
      <w:r>
        <w:rPr>
          <w:rFonts w:ascii="Times New Roman" w:hAnsi="Times New Roman" w:cs="Times New Roman"/>
          <w:b/>
          <w:bCs/>
          <w:lang w:val="en-US"/>
        </w:rPr>
        <w:t xml:space="preserve">B</w:t>
      </w:r>
      <w:r>
        <w:rPr>
          <w:rFonts w:ascii="Times New Roman" w:hAnsi="Times New Roman" w:cs="Times New Roman"/>
          <w:bCs/>
        </w:rPr>
        <w:t xml:space="preserve">) ставится за </w:t>
      </w:r>
      <w:r>
        <w:rPr>
          <w:rFonts w:ascii="Times New Roman" w:hAnsi="Times New Roman" w:cs="Times New Roman"/>
          <w:bCs/>
        </w:rPr>
        <w:t xml:space="preserve">полное правильное решение заданий текущего контроля,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правильное решение</w:t>
      </w:r>
      <w:r>
        <w:rPr>
          <w:rFonts w:ascii="Times New Roman" w:hAnsi="Times New Roman" w:eastAsia="Times New Roman" w:cs="Times New Roman"/>
        </w:rPr>
        <w:t xml:space="preserve"> контрольных заданий и тестов во время проведения промежуточной аттестации.</w:t>
      </w:r>
      <w:r/>
    </w:p>
    <w:p>
      <w:pPr>
        <w:ind w:firstLine="426"/>
        <w:spacing w:before="0"/>
      </w:pPr>
      <w:r>
        <w:rPr>
          <w:rFonts w:ascii="Times New Roman" w:hAnsi="Times New Roman" w:cs="Times New Roman"/>
          <w:bCs/>
        </w:rPr>
        <w:t xml:space="preserve">Оценка»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«</w:t>
      </w:r>
      <w:r>
        <w:rPr>
          <w:rFonts w:ascii="Times New Roman" w:hAnsi="Times New Roman" w:cs="Times New Roman"/>
          <w:b/>
          <w:bCs/>
        </w:rPr>
        <w:t xml:space="preserve">зачтено</w:t>
      </w:r>
      <w:r>
        <w:rPr>
          <w:rFonts w:ascii="Times New Roman" w:hAnsi="Times New Roman" w:cs="Times New Roman"/>
          <w:bCs/>
        </w:rPr>
        <w:t xml:space="preserve">» (</w:t>
      </w:r>
      <w:r>
        <w:rPr>
          <w:rFonts w:ascii="Times New Roman" w:hAnsi="Times New Roman" w:cs="Times New Roman"/>
          <w:b/>
          <w:bCs/>
          <w:lang w:val="en-US"/>
        </w:rPr>
        <w:t xml:space="preserve">C</w:t>
      </w:r>
      <w:r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  <w:bCs/>
        </w:rPr>
        <w:t xml:space="preserve">ставится за полное правильное решение заданий текущего контроля,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правильное </w:t>
      </w:r>
      <w:bookmarkStart w:id="4" w:name="_Hlk50891579"/>
      <w:r>
        <w:rPr>
          <w:rFonts w:ascii="Times New Roman" w:hAnsi="Times New Roman" w:cs="Times New Roman"/>
          <w:bCs/>
        </w:rPr>
        <w:t xml:space="preserve">решение</w:t>
      </w:r>
      <w:r>
        <w:rPr>
          <w:rFonts w:ascii="Times New Roman" w:hAnsi="Times New Roman" w:eastAsia="Times New Roman" w:cs="Times New Roman"/>
        </w:rPr>
        <w:t xml:space="preserve"> контрольных заданий и тестов во время проведения промежуточной аттестации </w:t>
      </w:r>
      <w:r>
        <w:rPr>
          <w:rFonts w:ascii="Times New Roman" w:hAnsi="Times New Roman" w:cs="Times New Roman"/>
          <w:bCs/>
        </w:rPr>
        <w:t xml:space="preserve">(возможно</w:t>
      </w:r>
      <w:r>
        <w:rPr>
          <w:rFonts w:ascii="Times New Roman" w:hAnsi="Times New Roman" w:cs="Times New Roman"/>
          <w:bCs/>
        </w:rPr>
        <w:t xml:space="preserve">,</w:t>
      </w:r>
      <w:r>
        <w:rPr>
          <w:rFonts w:ascii="Times New Roman" w:hAnsi="Times New Roman" w:cs="Times New Roman"/>
          <w:bCs/>
        </w:rPr>
        <w:t xml:space="preserve"> с помощью наводящих подсказок преподавателя)</w:t>
      </w:r>
      <w:r>
        <w:rPr>
          <w:rFonts w:ascii="Times New Roman" w:hAnsi="Times New Roman" w:cs="Times New Roman"/>
          <w:bCs/>
        </w:rPr>
        <w:t xml:space="preserve">.</w:t>
      </w:r>
      <w:bookmarkEnd w:id="4"/>
      <w:r/>
    </w:p>
    <w:p>
      <w:pPr>
        <w:ind w:firstLine="426"/>
        <w:spacing w:before="0"/>
      </w:pPr>
      <w:r>
        <w:rPr>
          <w:rFonts w:ascii="Times New Roman" w:hAnsi="Times New Roman" w:cs="Times New Roman"/>
          <w:bCs/>
        </w:rPr>
        <w:t xml:space="preserve">Оценка «</w:t>
      </w:r>
      <w:r>
        <w:rPr>
          <w:rFonts w:ascii="Times New Roman" w:hAnsi="Times New Roman" w:cs="Times New Roman"/>
          <w:b/>
          <w:bCs/>
        </w:rPr>
        <w:t xml:space="preserve">зачтено</w:t>
      </w:r>
      <w:r>
        <w:rPr>
          <w:rFonts w:ascii="Times New Roman" w:hAnsi="Times New Roman" w:cs="Times New Roman"/>
          <w:bCs/>
        </w:rPr>
        <w:t xml:space="preserve">» (</w:t>
      </w:r>
      <w:r>
        <w:rPr>
          <w:rFonts w:ascii="Times New Roman" w:hAnsi="Times New Roman" w:cs="Times New Roman"/>
          <w:b/>
          <w:bCs/>
          <w:lang w:val="en-US"/>
        </w:rPr>
        <w:t xml:space="preserve">D</w:t>
      </w:r>
      <w:r>
        <w:rPr>
          <w:rFonts w:ascii="Times New Roman" w:hAnsi="Times New Roman" w:cs="Times New Roman"/>
          <w:bCs/>
        </w:rPr>
        <w:t xml:space="preserve">) </w:t>
      </w:r>
      <w:bookmarkStart w:id="5" w:name="_Hlk50891677"/>
      <w:r>
        <w:rPr>
          <w:rFonts w:ascii="Times New Roman" w:hAnsi="Times New Roman" w:cs="Times New Roman"/>
          <w:bCs/>
        </w:rPr>
        <w:t xml:space="preserve">ставится за знание </w:t>
      </w:r>
      <w:r>
        <w:rPr>
          <w:rFonts w:ascii="Times New Roman" w:hAnsi="Times New Roman" w:cs="Times New Roman"/>
          <w:bCs/>
        </w:rPr>
        <w:t xml:space="preserve">основных определений и методов решения задач </w:t>
      </w:r>
      <w:r>
        <w:rPr>
          <w:rFonts w:ascii="Times New Roman" w:hAnsi="Times New Roman" w:cs="Times New Roman"/>
          <w:bCs/>
        </w:rPr>
        <w:t xml:space="preserve">по каждой теме </w:t>
      </w:r>
      <w:r>
        <w:rPr>
          <w:rFonts w:ascii="Times New Roman" w:hAnsi="Times New Roman" w:cs="Times New Roman"/>
          <w:bCs/>
        </w:rPr>
        <w:t xml:space="preserve">курса, решение</w:t>
      </w:r>
      <w:r>
        <w:rPr>
          <w:rFonts w:ascii="Times New Roman" w:hAnsi="Times New Roman" w:eastAsia="Times New Roman" w:cs="Times New Roman"/>
        </w:rPr>
        <w:t xml:space="preserve"> базовой части (не менее половины) контрольных заданий и тестов во время проведения промежуточной аттестации</w:t>
      </w:r>
      <w:r>
        <w:rPr>
          <w:rFonts w:ascii="Times New Roman" w:hAnsi="Times New Roman" w:cs="Times New Roman"/>
          <w:bCs/>
        </w:rPr>
        <w:t xml:space="preserve">.</w:t>
      </w:r>
      <w:bookmarkEnd w:id="5"/>
      <w:r/>
    </w:p>
    <w:p>
      <w:pPr>
        <w:ind w:firstLine="426"/>
        <w:spacing w:before="0"/>
      </w:pPr>
      <w:r>
        <w:rPr>
          <w:rFonts w:ascii="Times New Roman" w:hAnsi="Times New Roman" w:cs="Times New Roman"/>
          <w:bCs/>
        </w:rPr>
        <w:t xml:space="preserve">Оценка «</w:t>
      </w:r>
      <w:r>
        <w:rPr>
          <w:rFonts w:ascii="Times New Roman" w:hAnsi="Times New Roman" w:cs="Times New Roman"/>
          <w:b/>
          <w:bCs/>
        </w:rPr>
        <w:t xml:space="preserve">зачтено</w:t>
      </w:r>
      <w:r>
        <w:rPr>
          <w:rFonts w:ascii="Times New Roman" w:hAnsi="Times New Roman" w:cs="Times New Roman"/>
          <w:bCs/>
        </w:rPr>
        <w:t xml:space="preserve">» (</w:t>
      </w:r>
      <w:r>
        <w:rPr>
          <w:rFonts w:ascii="Times New Roman" w:hAnsi="Times New Roman" w:cs="Times New Roman"/>
          <w:b/>
          <w:bCs/>
        </w:rPr>
        <w:t xml:space="preserve">E</w:t>
      </w:r>
      <w:r>
        <w:rPr>
          <w:rFonts w:ascii="Times New Roman" w:hAnsi="Times New Roman" w:cs="Times New Roman"/>
          <w:bCs/>
        </w:rPr>
        <w:t xml:space="preserve">) ставится за знание </w:t>
      </w:r>
      <w:r>
        <w:rPr>
          <w:rFonts w:ascii="Times New Roman" w:hAnsi="Times New Roman" w:cs="Times New Roman"/>
          <w:bCs/>
        </w:rPr>
        <w:t xml:space="preserve">основных определений и методов решения задач </w:t>
      </w:r>
      <w:r>
        <w:rPr>
          <w:rFonts w:ascii="Times New Roman" w:hAnsi="Times New Roman" w:cs="Times New Roman"/>
          <w:bCs/>
        </w:rPr>
        <w:t xml:space="preserve">по каждой теме </w:t>
      </w:r>
      <w:r>
        <w:rPr>
          <w:rFonts w:ascii="Times New Roman" w:hAnsi="Times New Roman" w:cs="Times New Roman"/>
          <w:bCs/>
        </w:rPr>
        <w:t xml:space="preserve">курса, решение</w:t>
      </w:r>
      <w:r>
        <w:rPr>
          <w:rFonts w:ascii="Times New Roman" w:hAnsi="Times New Roman" w:eastAsia="Times New Roman" w:cs="Times New Roman"/>
        </w:rPr>
        <w:t xml:space="preserve"> основной части (не менее половины) контрольных заданий и тестов во время проведения промежуточной аттестации </w:t>
      </w:r>
      <w:r>
        <w:rPr>
          <w:rFonts w:ascii="Times New Roman" w:hAnsi="Times New Roman" w:cs="Times New Roman"/>
          <w:bCs/>
        </w:rPr>
        <w:t xml:space="preserve">(возможно</w:t>
      </w:r>
      <w:r>
        <w:rPr>
          <w:rFonts w:ascii="Times New Roman" w:hAnsi="Times New Roman" w:cs="Times New Roman"/>
          <w:bCs/>
        </w:rPr>
        <w:t xml:space="preserve">,</w:t>
      </w:r>
      <w:r>
        <w:rPr>
          <w:rFonts w:ascii="Times New Roman" w:hAnsi="Times New Roman" w:cs="Times New Roman"/>
          <w:bCs/>
        </w:rPr>
        <w:t xml:space="preserve"> с </w:t>
      </w:r>
      <w:r>
        <w:rPr>
          <w:rFonts w:ascii="Times New Roman" w:hAnsi="Times New Roman" w:cs="Times New Roman"/>
          <w:bCs/>
        </w:rPr>
        <w:t xml:space="preserve">исправлением ошибок после</w:t>
      </w:r>
      <w:r>
        <w:rPr>
          <w:rFonts w:ascii="Times New Roman" w:hAnsi="Times New Roman" w:cs="Times New Roman"/>
          <w:bCs/>
        </w:rPr>
        <w:t xml:space="preserve"> наводящих подсказок преподавателя)</w:t>
      </w:r>
      <w:r>
        <w:rPr>
          <w:rFonts w:ascii="Times New Roman" w:hAnsi="Times New Roman" w:cs="Times New Roman"/>
          <w:bCs/>
        </w:rPr>
        <w:t xml:space="preserve">.</w:t>
      </w:r>
      <w:r/>
    </w:p>
    <w:p>
      <w:pPr>
        <w:ind w:firstLine="426"/>
        <w:spacing w:before="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Оценка «</w:t>
      </w:r>
      <w:r>
        <w:rPr>
          <w:rFonts w:ascii="Times New Roman" w:hAnsi="Times New Roman" w:cs="Times New Roman"/>
          <w:b/>
          <w:bCs/>
          <w:iCs/>
        </w:rPr>
        <w:t xml:space="preserve">не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зачтено</w:t>
      </w:r>
      <w:r>
        <w:rPr>
          <w:rFonts w:ascii="Times New Roman" w:hAnsi="Times New Roman" w:cs="Times New Roman"/>
          <w:bCs/>
        </w:rPr>
        <w:t xml:space="preserve">»</w:t>
      </w:r>
      <w:r>
        <w:rPr>
          <w:rFonts w:ascii="Times New Roman" w:hAnsi="Times New Roman" w:cs="Times New Roman"/>
          <w:bCs/>
          <w:iCs/>
        </w:rPr>
        <w:t xml:space="preserve"> (</w:t>
      </w:r>
      <w:r>
        <w:rPr>
          <w:rFonts w:ascii="Times New Roman" w:hAnsi="Times New Roman" w:cs="Times New Roman"/>
          <w:b/>
          <w:bCs/>
          <w:iCs/>
          <w:lang w:val="en-US"/>
        </w:rPr>
        <w:t xml:space="preserve">F</w:t>
      </w:r>
      <w:r>
        <w:rPr>
          <w:rFonts w:ascii="Times New Roman" w:hAnsi="Times New Roman" w:cs="Times New Roman"/>
          <w:bCs/>
          <w:iCs/>
        </w:rPr>
        <w:t xml:space="preserve">) ставится в остальных случаях.</w:t>
      </w:r>
      <w:r/>
    </w:p>
    <w:p>
      <w:pPr>
        <w:ind w:firstLine="284"/>
        <w:spacing w:before="0" w:after="0"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</w:r>
      <w:r/>
    </w:p>
    <w:p>
      <w:pPr>
        <w:ind w:firstLine="284"/>
        <w:jc w:val="center"/>
        <w:spacing w:before="0" w:after="0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Методика проведения экзамена</w:t>
      </w:r>
      <w:r/>
    </w:p>
    <w:p>
      <w:pPr>
        <w:ind w:firstLine="284"/>
        <w:spacing w:before="0" w:after="0"/>
        <w:rPr>
          <w:rFonts w:ascii="Times New Roman" w:hAnsi="Times New Roman" w:eastAsia="Times New Roman" w:cs="Times New Roman"/>
          <w:bCs/>
          <w:iCs/>
        </w:rPr>
      </w:pPr>
      <w:r/>
      <w:bookmarkStart w:id="6" w:name="_heading=h.1fob9te"/>
      <w:r/>
      <w:bookmarkEnd w:id="6"/>
      <w:r/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 xml:space="preserve">По окончании курса проводится устный экзамен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eastAsia="Times New Roman" w:cs="Times New Roman"/>
        </w:rPr>
        <w:t xml:space="preserve">Использование конспектов и учебников, а также эл</w:t>
      </w:r>
      <w:r>
        <w:rPr>
          <w:rFonts w:ascii="Times New Roman" w:hAnsi="Times New Roman" w:eastAsia="Times New Roman" w:cs="Times New Roman"/>
        </w:rPr>
        <w:t xml:space="preserve">ектронных устройств хранения, обработки или передачи информации при подготовке и ответе на вопросы экзамена не разрешается. В случае обнаружения факта использования недозволенных материалов (устройств) составляется акт, и обучающийся удаляется с экзамена.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Экзамен</w:t>
      </w:r>
      <w:r>
        <w:rPr>
          <w:rFonts w:ascii="Times New Roman" w:hAnsi="Times New Roman" w:cs="Times New Roman"/>
        </w:rPr>
        <w:t xml:space="preserve">ационный билет вкл</w:t>
      </w:r>
      <w:r>
        <w:rPr>
          <w:rFonts w:ascii="Times New Roman" w:hAnsi="Times New Roman" w:cs="Times New Roman"/>
        </w:rPr>
        <w:t xml:space="preserve">ючает в себя </w:t>
      </w:r>
      <w:r>
        <w:rPr>
          <w:rFonts w:ascii="Times New Roman" w:hAnsi="Times New Roman" w:cs="Times New Roman"/>
        </w:rPr>
        <w:t xml:space="preserve">2</w:t>
      </w:r>
      <w:r>
        <w:rPr>
          <w:rFonts w:ascii="Times New Roman" w:hAnsi="Times New Roman" w:cs="Times New Roman"/>
        </w:rPr>
        <w:t xml:space="preserve"> вопроса. Сразу после получения билета студент должен продемонстрировать знание основных формулировок</w:t>
      </w:r>
      <w:r>
        <w:rPr>
          <w:rFonts w:ascii="Times New Roman" w:hAnsi="Times New Roman" w:cs="Times New Roman"/>
        </w:rPr>
        <w:t xml:space="preserve"> по вопросам билета</w:t>
      </w:r>
      <w:r>
        <w:rPr>
          <w:rFonts w:ascii="Times New Roman" w:hAnsi="Times New Roman" w:cs="Times New Roman"/>
        </w:rPr>
        <w:t xml:space="preserve">. Время на подготовку развёрнутых ответов на вопросы билета – 40 минут.</w:t>
      </w:r>
      <w:r/>
    </w:p>
    <w:p>
      <w:pPr>
        <w:ind w:firstLine="708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После ответа студента на вопросы билета преподаватель вправе задать несколько дополнительных вопросов по материалу курса и предложить студенту</w:t>
      </w:r>
      <w:r>
        <w:rPr>
          <w:rFonts w:ascii="Times New Roman" w:hAnsi="Times New Roman" w:cs="Times New Roman"/>
        </w:rPr>
        <w:t xml:space="preserve"> задачу повышенной сложности. Время на её решение ограничено временем проведения экзамена, но не менее 40 минут.</w:t>
      </w:r>
      <w:r/>
    </w:p>
    <w:p>
      <w:pPr>
        <w:ind w:firstLine="426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ind w:firstLine="708"/>
        <w:jc w:val="center"/>
        <w:spacing w:before="0"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Критери</w:t>
      </w:r>
      <w:r>
        <w:rPr>
          <w:rFonts w:ascii="Times New Roman" w:hAnsi="Times New Roman" w:cs="Times New Roman"/>
          <w:i/>
        </w:rPr>
        <w:t xml:space="preserve">и выставления оценок:</w:t>
      </w:r>
      <w:r/>
    </w:p>
    <w:p>
      <w:pPr>
        <w:ind w:firstLine="708"/>
        <w:spacing w:before="0"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</w:r>
      <w:r/>
    </w:p>
    <w:p>
      <w:pPr>
        <w:ind w:firstLine="426"/>
        <w:spacing w:before="0"/>
      </w:pPr>
      <w:r>
        <w:rPr>
          <w:rFonts w:ascii="Times New Roman" w:hAnsi="Times New Roman" w:cs="Times New Roman"/>
          <w:bCs/>
        </w:rPr>
        <w:t xml:space="preserve">Оценка «</w:t>
      </w:r>
      <w:r>
        <w:rPr>
          <w:rFonts w:ascii="Times New Roman" w:hAnsi="Times New Roman" w:cs="Times New Roman"/>
          <w:b/>
          <w:bCs/>
        </w:rPr>
        <w:t xml:space="preserve">отлично</w:t>
      </w:r>
      <w:r>
        <w:rPr>
          <w:rFonts w:ascii="Times New Roman" w:hAnsi="Times New Roman" w:cs="Times New Roman"/>
          <w:bCs/>
        </w:rPr>
        <w:t xml:space="preserve">» (</w:t>
      </w:r>
      <w:r>
        <w:rPr>
          <w:rFonts w:ascii="Times New Roman" w:hAnsi="Times New Roman" w:cs="Times New Roman"/>
          <w:b/>
          <w:bCs/>
          <w:lang w:val="en-US"/>
        </w:rPr>
        <w:t xml:space="preserve">A</w:t>
      </w:r>
      <w:r>
        <w:rPr>
          <w:rFonts w:ascii="Times New Roman" w:hAnsi="Times New Roman" w:cs="Times New Roman"/>
          <w:bCs/>
        </w:rPr>
        <w:t xml:space="preserve">) ставится за полный ответ на вопросы билета</w:t>
      </w:r>
      <w:r>
        <w:rPr>
          <w:rFonts w:ascii="Times New Roman" w:hAnsi="Times New Roman" w:cs="Times New Roman"/>
          <w:bCs/>
        </w:rPr>
        <w:t xml:space="preserve">, на дополнительные вопросы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преподавателя </w:t>
      </w:r>
      <w:r>
        <w:rPr>
          <w:rFonts w:ascii="Times New Roman" w:hAnsi="Times New Roman" w:cs="Times New Roman"/>
          <w:bCs/>
        </w:rPr>
        <w:t xml:space="preserve">и </w:t>
      </w:r>
      <w:r>
        <w:rPr>
          <w:rFonts w:ascii="Times New Roman" w:hAnsi="Times New Roman" w:cs="Times New Roman"/>
          <w:bCs/>
        </w:rPr>
        <w:t xml:space="preserve">правильное </w:t>
      </w:r>
      <w:r>
        <w:rPr>
          <w:rFonts w:ascii="Times New Roman" w:hAnsi="Times New Roman" w:cs="Times New Roman"/>
          <w:bCs/>
        </w:rPr>
        <w:t xml:space="preserve">решение задачи</w:t>
      </w:r>
      <w:r>
        <w:rPr>
          <w:rFonts w:ascii="Times New Roman" w:hAnsi="Times New Roman" w:cs="Times New Roman"/>
          <w:bCs/>
        </w:rPr>
        <w:t xml:space="preserve"> повышенной сложности</w:t>
      </w:r>
      <w:r>
        <w:rPr>
          <w:rFonts w:ascii="Times New Roman" w:hAnsi="Times New Roman" w:cs="Times New Roman"/>
          <w:bCs/>
        </w:rPr>
        <w:t xml:space="preserve">.</w:t>
      </w:r>
      <w:r/>
    </w:p>
    <w:p>
      <w:pPr>
        <w:ind w:firstLine="426"/>
        <w:spacing w:before="0"/>
      </w:pPr>
      <w:r>
        <w:rPr>
          <w:rFonts w:ascii="Times New Roman" w:hAnsi="Times New Roman" w:cs="Times New Roman"/>
          <w:bCs/>
        </w:rPr>
        <w:t xml:space="preserve">Оценка «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Cs/>
        </w:rPr>
        <w:t xml:space="preserve">» (</w:t>
      </w:r>
      <w:r>
        <w:rPr>
          <w:rFonts w:ascii="Times New Roman" w:hAnsi="Times New Roman" w:cs="Times New Roman"/>
          <w:b/>
          <w:bCs/>
          <w:lang w:val="en-US"/>
        </w:rPr>
        <w:t xml:space="preserve">B</w:t>
      </w:r>
      <w:r>
        <w:rPr>
          <w:rFonts w:ascii="Times New Roman" w:hAnsi="Times New Roman" w:cs="Times New Roman"/>
          <w:bCs/>
        </w:rPr>
        <w:t xml:space="preserve">) ставится за полный ответ на вопросы билета</w:t>
      </w:r>
      <w:r>
        <w:rPr>
          <w:rFonts w:ascii="Times New Roman" w:hAnsi="Times New Roman" w:cs="Times New Roman"/>
          <w:bCs/>
        </w:rPr>
        <w:t xml:space="preserve">, на дополнительные вопросы</w:t>
      </w:r>
      <w:r>
        <w:rPr>
          <w:rFonts w:ascii="Times New Roman" w:hAnsi="Times New Roman" w:cs="Times New Roman"/>
          <w:bCs/>
        </w:rPr>
        <w:t xml:space="preserve"> и отказ </w:t>
      </w:r>
      <w:r>
        <w:rPr>
          <w:rFonts w:ascii="Times New Roman" w:hAnsi="Times New Roman" w:cs="Times New Roman"/>
          <w:bCs/>
        </w:rPr>
        <w:t xml:space="preserve">от</w:t>
      </w:r>
      <w:r>
        <w:rPr>
          <w:rFonts w:ascii="Times New Roman" w:hAnsi="Times New Roman" w:cs="Times New Roman"/>
          <w:bCs/>
        </w:rPr>
        <w:t xml:space="preserve"> получени</w:t>
      </w:r>
      <w:r>
        <w:rPr>
          <w:rFonts w:ascii="Times New Roman" w:hAnsi="Times New Roman" w:cs="Times New Roman"/>
          <w:bCs/>
        </w:rPr>
        <w:t xml:space="preserve">я</w:t>
      </w:r>
      <w:r>
        <w:rPr>
          <w:rFonts w:ascii="Times New Roman" w:hAnsi="Times New Roman" w:cs="Times New Roman"/>
          <w:bCs/>
        </w:rPr>
        <w:t xml:space="preserve"> задачи </w:t>
      </w:r>
      <w:r>
        <w:rPr>
          <w:rFonts w:ascii="Times New Roman" w:hAnsi="Times New Roman" w:cs="Times New Roman"/>
          <w:bCs/>
        </w:rPr>
        <w:t xml:space="preserve">повышенной сложности</w:t>
      </w:r>
      <w:r>
        <w:rPr>
          <w:rFonts w:ascii="Times New Roman" w:hAnsi="Times New Roman" w:cs="Times New Roman"/>
          <w:bCs/>
        </w:rPr>
        <w:t xml:space="preserve"> (или её неправильное решение).</w:t>
      </w:r>
      <w:r/>
    </w:p>
    <w:p>
      <w:pPr>
        <w:ind w:firstLine="426"/>
        <w:spacing w:before="0"/>
      </w:pPr>
      <w:r>
        <w:rPr>
          <w:rFonts w:ascii="Times New Roman" w:hAnsi="Times New Roman" w:cs="Times New Roman"/>
          <w:bCs/>
        </w:rPr>
        <w:t xml:space="preserve">Оценка «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Cs/>
        </w:rPr>
        <w:t xml:space="preserve">» (</w:t>
      </w:r>
      <w:r>
        <w:rPr>
          <w:rFonts w:ascii="Times New Roman" w:hAnsi="Times New Roman" w:cs="Times New Roman"/>
          <w:b/>
          <w:bCs/>
          <w:lang w:val="en-US"/>
        </w:rPr>
        <w:t xml:space="preserve">C</w:t>
      </w:r>
      <w:r>
        <w:rPr>
          <w:rFonts w:ascii="Times New Roman" w:hAnsi="Times New Roman" w:cs="Times New Roman"/>
          <w:bCs/>
        </w:rPr>
        <w:t xml:space="preserve">) ставится за полный ответ на вопросы билета</w:t>
      </w:r>
      <w:r>
        <w:rPr>
          <w:rFonts w:ascii="Times New Roman" w:hAnsi="Times New Roman" w:cs="Times New Roman"/>
          <w:bCs/>
        </w:rPr>
        <w:t xml:space="preserve"> и дополнительные вопросы</w:t>
      </w:r>
      <w:r>
        <w:rPr>
          <w:rFonts w:ascii="Times New Roman" w:hAnsi="Times New Roman" w:cs="Times New Roman"/>
          <w:bCs/>
        </w:rPr>
        <w:t xml:space="preserve"> </w:t>
      </w:r>
      <w:bookmarkStart w:id="7" w:name="_Hlk50890088"/>
      <w:r>
        <w:rPr>
          <w:rFonts w:ascii="Times New Roman" w:hAnsi="Times New Roman" w:cs="Times New Roman"/>
          <w:bCs/>
        </w:rPr>
        <w:t xml:space="preserve">(возможно</w:t>
      </w:r>
      <w:r>
        <w:rPr>
          <w:rFonts w:ascii="Times New Roman" w:hAnsi="Times New Roman" w:cs="Times New Roman"/>
          <w:bCs/>
        </w:rPr>
        <w:t xml:space="preserve">,</w:t>
      </w:r>
      <w:r>
        <w:rPr>
          <w:rFonts w:ascii="Times New Roman" w:hAnsi="Times New Roman" w:cs="Times New Roman"/>
          <w:bCs/>
        </w:rPr>
        <w:t xml:space="preserve"> с помощью наводящих подсказок преподавателя)</w:t>
      </w:r>
      <w:bookmarkEnd w:id="7"/>
      <w:r>
        <w:rPr>
          <w:rFonts w:ascii="Times New Roman" w:hAnsi="Times New Roman" w:cs="Times New Roman"/>
          <w:bCs/>
        </w:rPr>
        <w:t xml:space="preserve">.</w:t>
      </w:r>
      <w:r/>
    </w:p>
    <w:p>
      <w:pPr>
        <w:ind w:firstLine="426"/>
        <w:spacing w:before="0"/>
      </w:pPr>
      <w:r>
        <w:rPr>
          <w:rFonts w:ascii="Times New Roman" w:hAnsi="Times New Roman" w:cs="Times New Roman"/>
          <w:bCs/>
        </w:rPr>
        <w:t xml:space="preserve">Оценка «</w:t>
      </w:r>
      <w:r>
        <w:rPr>
          <w:rFonts w:ascii="Times New Roman" w:hAnsi="Times New Roman" w:cs="Times New Roman"/>
          <w:b/>
          <w:bCs/>
        </w:rPr>
        <w:t xml:space="preserve">удовлетворительно</w:t>
      </w:r>
      <w:r>
        <w:rPr>
          <w:rFonts w:ascii="Times New Roman" w:hAnsi="Times New Roman" w:cs="Times New Roman"/>
          <w:bCs/>
        </w:rPr>
        <w:t xml:space="preserve">» (</w:t>
      </w:r>
      <w:r>
        <w:rPr>
          <w:rFonts w:ascii="Times New Roman" w:hAnsi="Times New Roman" w:cs="Times New Roman"/>
          <w:b/>
          <w:bCs/>
          <w:lang w:val="en-US"/>
        </w:rPr>
        <w:t xml:space="preserve">D</w:t>
      </w:r>
      <w:r>
        <w:rPr>
          <w:rFonts w:ascii="Times New Roman" w:hAnsi="Times New Roman" w:cs="Times New Roman"/>
          <w:bCs/>
        </w:rPr>
        <w:t xml:space="preserve">) ставится за знание </w:t>
      </w:r>
      <w:r>
        <w:rPr>
          <w:rFonts w:ascii="Times New Roman" w:hAnsi="Times New Roman" w:cs="Times New Roman"/>
          <w:bCs/>
        </w:rPr>
        <w:t xml:space="preserve">определений и формулировок основных теорем </w:t>
      </w:r>
      <w:r>
        <w:rPr>
          <w:rFonts w:ascii="Times New Roman" w:hAnsi="Times New Roman" w:cs="Times New Roman"/>
          <w:bCs/>
        </w:rPr>
        <w:t xml:space="preserve">по каждой теме </w:t>
      </w:r>
      <w:r>
        <w:rPr>
          <w:rFonts w:ascii="Times New Roman" w:hAnsi="Times New Roman" w:cs="Times New Roman"/>
          <w:bCs/>
        </w:rPr>
        <w:t xml:space="preserve">курса и недостаточно </w:t>
      </w:r>
      <w:r>
        <w:rPr>
          <w:rFonts w:ascii="Times New Roman" w:hAnsi="Times New Roman" w:cs="Times New Roman"/>
          <w:bCs/>
        </w:rPr>
        <w:t xml:space="preserve">полн</w:t>
      </w:r>
      <w:r>
        <w:rPr>
          <w:rFonts w:ascii="Times New Roman" w:hAnsi="Times New Roman" w:cs="Times New Roman"/>
          <w:bCs/>
        </w:rPr>
        <w:t xml:space="preserve">ый</w:t>
      </w:r>
      <w:r>
        <w:rPr>
          <w:rFonts w:ascii="Times New Roman" w:hAnsi="Times New Roman" w:cs="Times New Roman"/>
          <w:bCs/>
        </w:rPr>
        <w:t xml:space="preserve"> ответ на вопросы билета.</w:t>
      </w:r>
      <w:r/>
    </w:p>
    <w:p>
      <w:pPr>
        <w:ind w:firstLine="426"/>
        <w:spacing w:before="0"/>
      </w:pPr>
      <w:r>
        <w:rPr>
          <w:rFonts w:ascii="Times New Roman" w:hAnsi="Times New Roman" w:cs="Times New Roman"/>
          <w:bCs/>
        </w:rPr>
        <w:t xml:space="preserve">Оценка «</w:t>
      </w:r>
      <w:r>
        <w:rPr>
          <w:rFonts w:ascii="Times New Roman" w:hAnsi="Times New Roman" w:cs="Times New Roman"/>
          <w:b/>
          <w:bCs/>
        </w:rPr>
        <w:t xml:space="preserve">удовлетворительно</w:t>
      </w:r>
      <w:r>
        <w:rPr>
          <w:rFonts w:ascii="Times New Roman" w:hAnsi="Times New Roman" w:cs="Times New Roman"/>
          <w:bCs/>
        </w:rPr>
        <w:t xml:space="preserve">» (</w:t>
      </w:r>
      <w:r>
        <w:rPr>
          <w:rFonts w:ascii="Times New Roman" w:hAnsi="Times New Roman" w:cs="Times New Roman"/>
          <w:b/>
          <w:bCs/>
        </w:rPr>
        <w:t xml:space="preserve">E</w:t>
      </w:r>
      <w:r>
        <w:rPr>
          <w:rFonts w:ascii="Times New Roman" w:hAnsi="Times New Roman" w:cs="Times New Roman"/>
          <w:bCs/>
        </w:rPr>
        <w:t xml:space="preserve">) ставится за знание </w:t>
      </w:r>
      <w:r>
        <w:rPr>
          <w:rFonts w:ascii="Times New Roman" w:hAnsi="Times New Roman" w:cs="Times New Roman"/>
          <w:bCs/>
        </w:rPr>
        <w:t xml:space="preserve">определений и формулировок основных теорем </w:t>
      </w:r>
      <w:r>
        <w:rPr>
          <w:rFonts w:ascii="Times New Roman" w:hAnsi="Times New Roman" w:cs="Times New Roman"/>
          <w:bCs/>
        </w:rPr>
        <w:t xml:space="preserve">по каждой теме </w:t>
      </w:r>
      <w:r>
        <w:rPr>
          <w:rFonts w:ascii="Times New Roman" w:hAnsi="Times New Roman" w:cs="Times New Roman"/>
          <w:bCs/>
        </w:rPr>
        <w:t xml:space="preserve">курса </w:t>
      </w:r>
      <w:r>
        <w:rPr>
          <w:rFonts w:ascii="Times New Roman" w:hAnsi="Times New Roman" w:cs="Times New Roman"/>
          <w:bCs/>
        </w:rPr>
        <w:t xml:space="preserve">(возможно</w:t>
      </w:r>
      <w:r>
        <w:rPr>
          <w:rFonts w:ascii="Times New Roman" w:hAnsi="Times New Roman" w:cs="Times New Roman"/>
          <w:bCs/>
        </w:rPr>
        <w:t xml:space="preserve">,</w:t>
      </w:r>
      <w:r>
        <w:rPr>
          <w:rFonts w:ascii="Times New Roman" w:hAnsi="Times New Roman" w:cs="Times New Roman"/>
          <w:bCs/>
        </w:rPr>
        <w:t xml:space="preserve"> с помощью наводящих подсказок преподавателя)</w:t>
      </w:r>
      <w:r>
        <w:rPr>
          <w:rFonts w:ascii="Times New Roman" w:hAnsi="Times New Roman" w:cs="Times New Roman"/>
          <w:bCs/>
        </w:rPr>
        <w:t xml:space="preserve"> и недостаточно </w:t>
      </w:r>
      <w:r>
        <w:rPr>
          <w:rFonts w:ascii="Times New Roman" w:hAnsi="Times New Roman" w:cs="Times New Roman"/>
          <w:bCs/>
        </w:rPr>
        <w:t xml:space="preserve">полн</w:t>
      </w:r>
      <w:r>
        <w:rPr>
          <w:rFonts w:ascii="Times New Roman" w:hAnsi="Times New Roman" w:cs="Times New Roman"/>
          <w:bCs/>
        </w:rPr>
        <w:t xml:space="preserve">ый</w:t>
      </w:r>
      <w:r>
        <w:rPr>
          <w:rFonts w:ascii="Times New Roman" w:hAnsi="Times New Roman" w:cs="Times New Roman"/>
          <w:bCs/>
        </w:rPr>
        <w:t xml:space="preserve"> ответ на вопросы билета.</w:t>
      </w:r>
      <w:r/>
    </w:p>
    <w:p>
      <w:pPr>
        <w:ind w:firstLine="426"/>
        <w:spacing w:before="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Оценка «</w:t>
      </w:r>
      <w:r>
        <w:rPr>
          <w:rFonts w:ascii="Times New Roman" w:hAnsi="Times New Roman" w:cs="Times New Roman"/>
          <w:b/>
          <w:bCs/>
          <w:iCs/>
        </w:rPr>
        <w:t xml:space="preserve">неудовлетворительно</w:t>
      </w:r>
      <w:r>
        <w:rPr>
          <w:rFonts w:ascii="Times New Roman" w:hAnsi="Times New Roman" w:cs="Times New Roman"/>
          <w:bCs/>
          <w:iCs/>
        </w:rPr>
        <w:t xml:space="preserve">» (</w:t>
      </w:r>
      <w:r>
        <w:rPr>
          <w:rFonts w:ascii="Times New Roman" w:hAnsi="Times New Roman" w:cs="Times New Roman"/>
          <w:b/>
          <w:bCs/>
          <w:iCs/>
          <w:lang w:val="en-US"/>
        </w:rPr>
        <w:t xml:space="preserve">F</w:t>
      </w:r>
      <w:r>
        <w:rPr>
          <w:rFonts w:ascii="Times New Roman" w:hAnsi="Times New Roman" w:cs="Times New Roman"/>
          <w:bCs/>
          <w:iCs/>
        </w:rPr>
        <w:t xml:space="preserve">) ставится в остальных случаях.</w:t>
      </w:r>
      <w:r/>
    </w:p>
    <w:p>
      <w:pPr>
        <w:jc w:val="left"/>
        <w:spacing w:before="0" w:after="0"/>
        <w:rPr>
          <w:rFonts w:ascii="Times New Roman" w:hAnsi="Times New Roman" w:eastAsia="DejaVu Sans" w:cs="Times New Roman"/>
          <w:b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b/>
          <w:color w:val="auto"/>
          <w:lang w:eastAsia="ar-SA"/>
        </w:rPr>
      </w:r>
      <w:r/>
    </w:p>
    <w:p>
      <w:pPr>
        <w:ind w:firstLine="284"/>
        <w:spacing w:before="0" w:after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br w:type="page" w:clear="all"/>
      </w:r>
      <w:r/>
    </w:p>
    <w:p>
      <w:pPr>
        <w:jc w:val="left"/>
        <w:spacing w:before="0" w:after="0"/>
        <w:rPr>
          <w:rFonts w:ascii="Times New Roman" w:hAnsi="Times New Roman" w:eastAsia="DejaVu Sans" w:cs="Times New Roman"/>
          <w:b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3.1.4</w:t>
      </w:r>
      <w:r>
        <w:rPr>
          <w:rFonts w:ascii="Times New Roman" w:hAnsi="Times New Roman" w:eastAsia="DejaVu Sans" w:cs="Times New Roman"/>
          <w:b/>
          <w:color w:val="auto"/>
          <w:lang w:eastAsia="ar-SA"/>
        </w:rPr>
        <w:tab/>
        <w:t xml:space="preserve"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  <w:r/>
    </w:p>
    <w:p>
      <w:pPr>
        <w:jc w:val="left"/>
        <w:spacing w:before="0" w:after="0"/>
        <w:rPr>
          <w:rFonts w:ascii="Times New Roman" w:hAnsi="Times New Roman" w:eastAsia="DejaVu Sans" w:cs="Times New Roman"/>
          <w:b/>
          <w:bCs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b/>
          <w:bCs/>
          <w:color w:val="auto"/>
          <w:lang w:eastAsia="ar-SA"/>
        </w:rPr>
      </w:r>
      <w:r/>
    </w:p>
    <w:p>
      <w:pPr>
        <w:ind w:right="-57" w:firstLine="284"/>
        <w:jc w:val="center"/>
        <w:spacing w:before="0" w:after="0" w:line="276" w:lineRule="auto"/>
        <w:rPr>
          <w:rFonts w:ascii="Times New Roman" w:hAnsi="Times New Roman" w:cs="Times New Roman"/>
          <w:i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i/>
          <w:color w:val="auto"/>
        </w:rPr>
        <w:t xml:space="preserve">Примерный список вопросов и заданий для проведения контрольных работ, зачета и для самостоятельной работы:</w:t>
      </w:r>
      <w:r/>
    </w:p>
    <w:p>
      <w:pPr>
        <w:ind w:right="-57" w:firstLine="284"/>
        <w:jc w:val="center"/>
        <w:spacing w:before="0" w:after="0" w:line="276" w:lineRule="auto"/>
        <w:rPr>
          <w:rFonts w:ascii="Times New Roman" w:hAnsi="Times New Roman" w:cs="Times New Roman"/>
          <w:iCs/>
          <w:color w:val="auto"/>
          <w:sz w:val="16"/>
          <w:szCs w:val="16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iCs/>
          <w:color w:val="auto"/>
          <w:sz w:val="16"/>
          <w:szCs w:val="16"/>
        </w:rPr>
      </w:r>
      <w:r/>
    </w:p>
    <w:p>
      <w:pPr>
        <w:numPr>
          <w:ilvl w:val="0"/>
          <w:numId w:val="3"/>
        </w:numPr>
        <w:contextualSpacing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Построить по изоклинам интегральные кривые конкретного уравнения первого порядка, исследовать его решения на 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продолжимость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 </w:t>
      </w:r>
      <w:r/>
    </w:p>
    <w:p>
      <w:pPr>
        <w:numPr>
          <w:ilvl w:val="0"/>
          <w:numId w:val="3"/>
        </w:numPr>
        <w:contextualSpacing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Найти общее и особые решения конкретного уравнения 1-го порядка, разрешенного или не разрешенного   относительно производной.  </w:t>
      </w:r>
      <w:r/>
    </w:p>
    <w:p>
      <w:pPr>
        <w:numPr>
          <w:ilvl w:val="0"/>
          <w:numId w:val="3"/>
        </w:numPr>
        <w:contextualSpacing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Решить геометрическую или физическую задачу на составление и решение дифференциального   уравнения.</w:t>
      </w:r>
      <w:r/>
    </w:p>
    <w:p>
      <w:pPr>
        <w:numPr>
          <w:ilvl w:val="0"/>
          <w:numId w:val="3"/>
        </w:numPr>
        <w:contextualSpacing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Определить области существования и единственности решений для данного уравнения.</w:t>
      </w:r>
      <w:r/>
    </w:p>
    <w:p>
      <w:pPr>
        <w:numPr>
          <w:ilvl w:val="0"/>
          <w:numId w:val="3"/>
        </w:numPr>
        <w:contextualSpacing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Решить конкретное уравнение 2-го или 3-го порядка с помощью методов понижения порядка.</w:t>
      </w:r>
      <w:r/>
    </w:p>
    <w:p>
      <w:pPr>
        <w:numPr>
          <w:ilvl w:val="0"/>
          <w:numId w:val="3"/>
        </w:numPr>
        <w:contextualSpacing/>
        <w:ind w:right="-1"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Решить линейное однородное уравнение с постоянными коэффициентами методом Эйлера.</w:t>
      </w:r>
      <w:r/>
    </w:p>
    <w:p>
      <w:pPr>
        <w:numPr>
          <w:ilvl w:val="0"/>
          <w:numId w:val="3"/>
        </w:numPr>
        <w:contextualSpacing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Решить неоднородное линейное уравнение методом вариации или методом неопределенных коэффициентов.</w:t>
      </w:r>
      <w:r/>
    </w:p>
    <w:p>
      <w:pPr>
        <w:numPr>
          <w:ilvl w:val="0"/>
          <w:numId w:val="3"/>
        </w:numPr>
        <w:contextualSpacing/>
        <w:ind w:right="-1"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Решить данное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линейное уравнение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с переменными коэффициентами, подобрав его частное решение, или сведя его к уравнению с постоянными коэффициентами.</w:t>
      </w:r>
      <w:r/>
    </w:p>
    <w:p>
      <w:pPr>
        <w:numPr>
          <w:ilvl w:val="0"/>
          <w:numId w:val="3"/>
        </w:numPr>
        <w:contextualSpacing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Решить конкретную линейную систему с постоянными коэффициентами 3-го или 4-го порядка методом Эйлера или с помощью вычисления экспоненты от матрицы. </w:t>
      </w:r>
      <w:r/>
    </w:p>
    <w:p>
      <w:pPr>
        <w:numPr>
          <w:ilvl w:val="0"/>
          <w:numId w:val="3"/>
        </w:numPr>
        <w:contextualSpacing/>
        <w:ind w:right="528"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Решить линейную неоднородную систему.</w:t>
      </w:r>
      <w:r/>
    </w:p>
    <w:p>
      <w:pPr>
        <w:numPr>
          <w:ilvl w:val="0"/>
          <w:numId w:val="3"/>
        </w:numPr>
        <w:contextualSpacing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Найти производную по начальному данному или параметру для конкретной задачи Коши.</w:t>
      </w:r>
      <w:r/>
    </w:p>
    <w:p>
      <w:pPr>
        <w:numPr>
          <w:ilvl w:val="0"/>
          <w:numId w:val="3"/>
        </w:numPr>
        <w:contextualSpacing/>
        <w:ind w:right="528"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Выписать разложение решения в ряд по начальным данным или параметру.</w:t>
      </w:r>
      <w:r/>
    </w:p>
    <w:p>
      <w:pPr>
        <w:numPr>
          <w:ilvl w:val="0"/>
          <w:numId w:val="3"/>
        </w:numPr>
        <w:contextualSpacing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Найти приближенно периодическое решение для конкретного квазилинейного уравнения.</w:t>
      </w:r>
      <w:r/>
    </w:p>
    <w:p>
      <w:pPr>
        <w:numPr>
          <w:ilvl w:val="0"/>
          <w:numId w:val="3"/>
        </w:numPr>
        <w:contextualSpacing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О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пределить устойчивость 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решения системы или уравнения по явной формуле общего решения, по фазовому портрету, по первому приближению или с помощью функции Ляпунова. </w:t>
      </w:r>
      <w:r/>
    </w:p>
    <w:p>
      <w:pPr>
        <w:numPr>
          <w:ilvl w:val="0"/>
          <w:numId w:val="3"/>
        </w:numPr>
        <w:contextualSpacing/>
        <w:ind w:right="-1"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Построить фазовый портрет конкретной автономной системы: определить точки покоя и их тип, проанализировать поведение других траекторий. </w:t>
      </w:r>
      <w:r/>
    </w:p>
    <w:p>
      <w:pPr>
        <w:numPr>
          <w:ilvl w:val="0"/>
          <w:numId w:val="3"/>
        </w:numPr>
        <w:contextualSpacing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Найти фундаментальное семейство решений однородного линейного уравнения с помощью формулы Остроградского-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Лиувилля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</w:t>
      </w:r>
      <w:r/>
    </w:p>
    <w:p>
      <w:pPr>
        <w:numPr>
          <w:ilvl w:val="0"/>
          <w:numId w:val="3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Исследовать на </w:t>
      </w:r>
      <w:r>
        <w:rPr>
          <w:rFonts w:ascii="Times New Roman" w:hAnsi="Times New Roman" w:cs="Times New Roman"/>
          <w:color w:val="auto"/>
        </w:rPr>
        <w:t xml:space="preserve">колеблемость</w:t>
      </w:r>
      <w:r>
        <w:rPr>
          <w:rFonts w:ascii="Times New Roman" w:hAnsi="Times New Roman" w:cs="Times New Roman"/>
          <w:color w:val="auto"/>
        </w:rPr>
        <w:t xml:space="preserve"> решения однородного линейного уравнения второго порядка с помощью теоремы Штурма.</w:t>
      </w:r>
      <w:r/>
    </w:p>
    <w:p>
      <w:pPr>
        <w:contextualSpacing/>
        <w:ind w:left="284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</w:r>
      <w:r/>
    </w:p>
    <w:p>
      <w:pPr>
        <w:ind w:firstLine="708"/>
        <w:spacing w:before="0" w:after="222" w:line="276" w:lineRule="auto"/>
        <w:rPr>
          <w:rFonts w:ascii="Times New Roman" w:hAnsi="Times New Roman" w:cs="Times New Roman"/>
          <w:i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i/>
          <w:color w:val="auto"/>
        </w:rPr>
      </w:r>
      <w:r/>
    </w:p>
    <w:p>
      <w:pPr>
        <w:ind w:firstLine="708"/>
        <w:spacing w:before="0" w:after="222" w:line="276" w:lineRule="auto"/>
        <w:rPr>
          <w:rFonts w:ascii="Times New Roman" w:hAnsi="Times New Roman" w:cs="Times New Roman"/>
          <w:i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i/>
          <w:color w:val="auto"/>
        </w:rPr>
      </w:r>
      <w:r/>
    </w:p>
    <w:p>
      <w:pPr>
        <w:ind w:firstLine="708"/>
        <w:spacing w:before="0" w:after="222" w:line="276" w:lineRule="auto"/>
        <w:rPr>
          <w:rFonts w:ascii="Times New Roman" w:hAnsi="Times New Roman" w:cs="Times New Roman"/>
          <w:i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i/>
          <w:color w:val="auto"/>
        </w:rPr>
      </w:r>
      <w:r/>
    </w:p>
    <w:p>
      <w:pPr>
        <w:jc w:val="center"/>
        <w:spacing w:before="0" w:after="222" w:line="276" w:lineRule="auto"/>
        <w:rPr>
          <w:rFonts w:ascii="Times New Roman" w:hAnsi="Times New Roman" w:cs="Times New Roman"/>
          <w:i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i/>
          <w:color w:val="auto"/>
        </w:rPr>
        <w:t xml:space="preserve">Примерный перечень вопросов к экзамену.</w:t>
      </w:r>
      <w:r/>
    </w:p>
    <w:p>
      <w:pPr>
        <w:numPr>
          <w:ilvl w:val="0"/>
          <w:numId w:val="2"/>
        </w:numPr>
        <w:contextualSpacing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Дифференциальные уравнения первого порядка, определение решения. Задача Коши, ее геометрический и механический смысл.</w:t>
      </w:r>
      <w:r/>
    </w:p>
    <w:p>
      <w:pPr>
        <w:numPr>
          <w:ilvl w:val="0"/>
          <w:numId w:val="2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Ломаные Эйлера. Промежуток Пеано. </w:t>
      </w:r>
      <w:r/>
    </w:p>
    <w:p>
      <w:pPr>
        <w:numPr>
          <w:ilvl w:val="0"/>
          <w:numId w:val="2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Теорема существования (теорема Пеано).</w:t>
      </w:r>
      <w:r/>
    </w:p>
    <w:p>
      <w:pPr>
        <w:numPr>
          <w:ilvl w:val="0"/>
          <w:numId w:val="2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Лемма </w:t>
      </w:r>
      <w:r>
        <w:rPr>
          <w:rFonts w:ascii="Times New Roman" w:hAnsi="Times New Roman" w:cs="Times New Roman"/>
          <w:color w:val="auto"/>
        </w:rPr>
        <w:t xml:space="preserve">Гронуолла</w:t>
      </w:r>
      <w:r>
        <w:rPr>
          <w:rFonts w:ascii="Times New Roman" w:hAnsi="Times New Roman" w:cs="Times New Roman"/>
          <w:color w:val="auto"/>
        </w:rPr>
        <w:t xml:space="preserve">.</w:t>
      </w:r>
      <w:r/>
    </w:p>
    <w:p>
      <w:pPr>
        <w:numPr>
          <w:ilvl w:val="0"/>
          <w:numId w:val="2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Глобальное и локальное условия Липшица. Связь между ними.</w:t>
      </w:r>
      <w:r/>
    </w:p>
    <w:p>
      <w:pPr>
        <w:numPr>
          <w:ilvl w:val="0"/>
          <w:numId w:val="2"/>
        </w:numPr>
        <w:contextualSpacing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Условие единственности. Достаточные условия выполнения условия единственности.</w:t>
      </w:r>
      <w:r/>
    </w:p>
    <w:p>
      <w:pPr>
        <w:numPr>
          <w:ilvl w:val="0"/>
          <w:numId w:val="2"/>
        </w:numPr>
        <w:contextualSpacing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Единственность решения задачи Коши в случае выполнения условия единственности.</w:t>
      </w:r>
      <w:r/>
    </w:p>
    <w:p>
      <w:pPr>
        <w:numPr>
          <w:ilvl w:val="0"/>
          <w:numId w:val="2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Продолжимость</w:t>
      </w:r>
      <w:r>
        <w:rPr>
          <w:rFonts w:ascii="Times New Roman" w:hAnsi="Times New Roman" w:cs="Times New Roman"/>
          <w:color w:val="auto"/>
        </w:rPr>
        <w:t xml:space="preserve"> решения. Максимальный интервал существования.</w:t>
      </w:r>
      <w:r/>
    </w:p>
    <w:p>
      <w:pPr>
        <w:numPr>
          <w:ilvl w:val="0"/>
          <w:numId w:val="2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Существование максимально продолженного решения. </w:t>
      </w:r>
      <w:r/>
    </w:p>
    <w:p>
      <w:pPr>
        <w:numPr>
          <w:ilvl w:val="0"/>
          <w:numId w:val="2"/>
        </w:numPr>
        <w:contextualSpacing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Поведение решения при приближении к концу максимального промежутка задания (в случае ограниченной правой части).</w:t>
      </w:r>
      <w:r/>
    </w:p>
    <w:p>
      <w:pPr>
        <w:numPr>
          <w:ilvl w:val="0"/>
          <w:numId w:val="2"/>
        </w:numPr>
        <w:contextualSpacing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Поведение решения при приближении к концу максимального промежутка задания (теорема 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Еругина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).</w:t>
      </w:r>
      <w:r/>
    </w:p>
    <w:p>
      <w:pPr>
        <w:numPr>
          <w:ilvl w:val="0"/>
          <w:numId w:val="2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Почти линейные системы.</w:t>
      </w:r>
      <w:r/>
    </w:p>
    <w:p>
      <w:pPr>
        <w:numPr>
          <w:ilvl w:val="0"/>
          <w:numId w:val="2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Уравнения первого порядка в симметричной форме. Определение его решения.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Интегралы уравнений первого порядка в симметричной форме.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Уравнения с разделяющимися переменными. Замена переменных. Однородные уравнения.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Уравнения в полных дифференциалах. Интегрирующий множитель. Линейные уравнения первого порядка.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Уравнения, не разрешенные относительно производной. Особые решения. 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Уравнения Лагранжа и Клеро.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Линейные уравнения высших порядков. Общие свойства.  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Линейные однородные уравнения. Вронскиан, его свойства.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Формула Остроградского-</w:t>
      </w:r>
      <w:r>
        <w:rPr>
          <w:rFonts w:ascii="Times New Roman" w:hAnsi="Times New Roman" w:cs="Times New Roman"/>
          <w:color w:val="auto"/>
        </w:rPr>
        <w:t xml:space="preserve">Лиувилля</w:t>
      </w:r>
      <w:r>
        <w:rPr>
          <w:rFonts w:ascii="Times New Roman" w:hAnsi="Times New Roman" w:cs="Times New Roman"/>
          <w:color w:val="auto"/>
        </w:rPr>
        <w:t xml:space="preserve"> для уравнений.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Фундаментальная система решений линейного однородного уравнения. Общее решение.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Лемма об овеществлении фундаментальной системы решений линейных уравнений.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Линейные однородные уравнения с постоянными коэффициентами. Характеристический многочлен. Метод Эйлера.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Линейные неоднородные уравнения. Структура общего решения.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Метод вариации произвольной постоянной (метод Лагранжа) для линейных неоднородных уравнений.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 Метод неопределенных коэффициентов. Резонанс.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Краевые задачи для линейных уравнений. Разрешимость.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Линейные однородные уравнения второго порядка. </w:t>
      </w:r>
      <w:r>
        <w:rPr>
          <w:rFonts w:ascii="Times New Roman" w:hAnsi="Times New Roman" w:cs="Times New Roman"/>
          <w:color w:val="auto"/>
        </w:rPr>
        <w:t xml:space="preserve">Колеблемость</w:t>
      </w:r>
      <w:r>
        <w:rPr>
          <w:rFonts w:ascii="Times New Roman" w:hAnsi="Times New Roman" w:cs="Times New Roman"/>
          <w:color w:val="auto"/>
        </w:rPr>
        <w:t xml:space="preserve"> решений.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Теорема Штурма.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Линейные системы дифференциальных уравнений. Однородные, неоднородные системы. О</w:t>
      </w:r>
      <w:r>
        <w:rPr>
          <w:rFonts w:ascii="Times New Roman" w:hAnsi="Times New Roman" w:cs="Times New Roman"/>
          <w:color w:val="auto"/>
        </w:rPr>
        <w:t xml:space="preserve">сновные о</w:t>
      </w:r>
      <w:r>
        <w:rPr>
          <w:rFonts w:ascii="Times New Roman" w:hAnsi="Times New Roman" w:cs="Times New Roman"/>
          <w:color w:val="auto"/>
        </w:rPr>
        <w:t xml:space="preserve">пределения, общие свойства. 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Линейно </w:t>
      </w:r>
      <w:r>
        <w:rPr>
          <w:rFonts w:ascii="Times New Roman" w:hAnsi="Times New Roman" w:cs="Times New Roman"/>
          <w:color w:val="auto"/>
        </w:rPr>
        <w:t xml:space="preserve">независимые решения линейных однородных систем. Вронскиан, его свойства. 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Формула Остроградского-</w:t>
      </w:r>
      <w:r>
        <w:rPr>
          <w:rFonts w:ascii="Times New Roman" w:hAnsi="Times New Roman" w:cs="Times New Roman"/>
          <w:color w:val="auto"/>
        </w:rPr>
        <w:t xml:space="preserve">Лиувилля</w:t>
      </w:r>
      <w:r>
        <w:rPr>
          <w:rFonts w:ascii="Times New Roman" w:hAnsi="Times New Roman" w:cs="Times New Roman"/>
          <w:color w:val="auto"/>
        </w:rPr>
        <w:t xml:space="preserve"> для систем.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Фундаментальные матрицы. Свойства фундаментальных матриц Общее решение линейной однородной системы. 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Матричная экспонента. Ее определение и с</w:t>
      </w:r>
      <w:r>
        <w:rPr>
          <w:rFonts w:ascii="Times New Roman" w:hAnsi="Times New Roman" w:cs="Times New Roman"/>
          <w:color w:val="auto"/>
        </w:rPr>
        <w:t xml:space="preserve">уществование. Экспоненты подобных и коммутирующих матриц.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Матричный метод решения линейных систем с постоянными коэффициентами.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Линейные однородные системы с постоянными коэффициентами. Метод Эйлера.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Линейные неоднородные системы. Структура общего решения. Метод Лагранжа. 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Метод неопределенных коэффициентов решения линейных неоднородных систем. Резонансный и нерезонансный случаи.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Логарифм матрицы.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Линейные системы с периодическими коэффициентами. Матрица </w:t>
      </w:r>
      <w:r>
        <w:rPr>
          <w:rFonts w:ascii="Times New Roman" w:hAnsi="Times New Roman" w:cs="Times New Roman"/>
          <w:color w:val="auto"/>
        </w:rPr>
        <w:t xml:space="preserve">монодромии</w:t>
      </w:r>
      <w:r>
        <w:rPr>
          <w:rFonts w:ascii="Times New Roman" w:hAnsi="Times New Roman" w:cs="Times New Roman"/>
          <w:color w:val="auto"/>
        </w:rPr>
        <w:t xml:space="preserve">. Мультипликаторы.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Теорема Флоке о структуре фундаментальной матрицы периодической системы.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Последовательные приближения Пикара.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Теорема о непрерывной зависимости решений от начальных данных и параметра.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Дифференцируемость решения по начальным данным. 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Дифференцируемость решения по параметру. 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Многократная дифференцируемость решений по начальным данным и параметру.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Интегралы нормальных систем. Общие свойства. 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Независимые интегралы. Теорема о существовании общего интеграла. 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Теорема Коши об аналитичности решений по независимой переменной.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Теорема об аналитичности решений по начальным данным и параметру. 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Автономные системы. Групповое свойство. Траектории. Типы траекторий.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Предельные множества автономных систем. Их свойства.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Линейные автономные системы второго порядка. Классификация Пуанкаре невырожденных особых точек.</w:t>
      </w:r>
      <w:r>
        <w:rPr>
          <w:rFonts w:ascii="Times New Roman" w:hAnsi="Times New Roman" w:cs="Times New Roman"/>
          <w:color w:val="auto"/>
        </w:rPr>
        <w:t xml:space="preserve"> Теорема Пуанкаре.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Устойчивость </w:t>
      </w:r>
      <w:r>
        <w:rPr>
          <w:rFonts w:ascii="Times New Roman" w:hAnsi="Times New Roman" w:cs="Times New Roman"/>
          <w:color w:val="auto"/>
        </w:rPr>
        <w:t xml:space="preserve">решения </w:t>
      </w:r>
      <w:r>
        <w:rPr>
          <w:rFonts w:ascii="Times New Roman" w:hAnsi="Times New Roman" w:cs="Times New Roman"/>
          <w:color w:val="auto"/>
        </w:rPr>
        <w:t xml:space="preserve">по Ляпунову. Асимптотическая устойчивость. Неустойчивость. Определения, примеры. 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Устойчивость линейных систем.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Устойчивость по первому приближению.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Функции Ляпунова. Определения, свойства. Производная функции в силу системы.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Теорема Ляпунова об устойчивости решения.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Теорема Ляпунова об асимптотической устойчивости решения.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Функции Ляпунова для автономных систем.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Теорема </w:t>
      </w:r>
      <w:r>
        <w:rPr>
          <w:rFonts w:ascii="Times New Roman" w:hAnsi="Times New Roman" w:cs="Times New Roman"/>
          <w:color w:val="auto"/>
        </w:rPr>
        <w:t xml:space="preserve">Четаева</w:t>
      </w:r>
      <w:r>
        <w:rPr>
          <w:rFonts w:ascii="Times New Roman" w:hAnsi="Times New Roman" w:cs="Times New Roman"/>
          <w:color w:val="auto"/>
        </w:rPr>
        <w:t xml:space="preserve"> о неустойчивости.</w:t>
      </w:r>
      <w:r/>
    </w:p>
    <w:p>
      <w:pPr>
        <w:numPr>
          <w:ilvl w:val="0"/>
          <w:numId w:val="4"/>
        </w:numPr>
        <w:spacing w:before="0" w:after="0" w:line="276" w:lineRule="auto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Теоремы об устойчивости и неустойчивости по первому приближению.</w:t>
      </w:r>
      <w:r/>
    </w:p>
    <w:p>
      <w:pPr>
        <w:ind w:left="720"/>
        <w:spacing w:before="0" w:after="0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</w:r>
      <w:r/>
    </w:p>
    <w:p>
      <w:pPr>
        <w:ind w:left="720"/>
        <w:spacing w:before="0" w:after="0"/>
        <w:tabs>
          <w:tab w:val="left" w:pos="142" w:leader="none"/>
        </w:tabs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</w:r>
      <w:r/>
    </w:p>
    <w:p>
      <w:pPr>
        <w:jc w:val="center"/>
        <w:spacing w:before="0" w:after="0" w:line="276" w:lineRule="auto"/>
        <w:rPr>
          <w:rFonts w:ascii="Times New Roman" w:hAnsi="Times New Roman" w:cs="Times New Roman"/>
          <w:i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i/>
          <w:color w:val="auto"/>
        </w:rPr>
      </w:r>
      <w:r/>
    </w:p>
    <w:p>
      <w:pPr>
        <w:jc w:val="center"/>
        <w:spacing w:before="0" w:after="0" w:line="276" w:lineRule="auto"/>
        <w:rPr>
          <w:rFonts w:ascii="Times New Roman" w:hAnsi="Times New Roman" w:cs="Times New Roman"/>
          <w:i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i/>
          <w:color w:val="auto"/>
        </w:rPr>
      </w:r>
      <w:r/>
    </w:p>
    <w:p>
      <w:pPr>
        <w:jc w:val="center"/>
        <w:spacing w:before="0" w:after="0" w:line="276" w:lineRule="auto"/>
        <w:rPr>
          <w:rFonts w:ascii="Times New Roman" w:hAnsi="Times New Roman" w:cs="Times New Roman"/>
          <w:i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i/>
          <w:color w:val="auto"/>
        </w:rPr>
      </w:r>
      <w:r/>
    </w:p>
    <w:p>
      <w:pPr>
        <w:jc w:val="center"/>
        <w:spacing w:before="0" w:after="0" w:line="276" w:lineRule="auto"/>
        <w:rPr>
          <w:rFonts w:ascii="Times New Roman" w:hAnsi="Times New Roman" w:cs="Times New Roman"/>
          <w:i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i/>
          <w:color w:val="auto"/>
        </w:rPr>
      </w:r>
      <w:r/>
    </w:p>
    <w:p>
      <w:pPr>
        <w:jc w:val="center"/>
        <w:spacing w:before="0" w:after="0" w:line="276" w:lineRule="auto"/>
        <w:rPr>
          <w:rFonts w:ascii="Times New Roman" w:hAnsi="Times New Roman" w:cs="Times New Roman"/>
          <w:i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i/>
          <w:color w:val="auto"/>
        </w:rPr>
        <w:t xml:space="preserve">Примерные варианты контрольных практических заданий </w:t>
      </w:r>
      <w:r/>
    </w:p>
    <w:p>
      <w:pPr>
        <w:jc w:val="center"/>
        <w:spacing w:before="0" w:after="0" w:line="276" w:lineRule="auto"/>
        <w:rPr>
          <w:rFonts w:ascii="Times New Roman" w:hAnsi="Times New Roman" w:cs="Times New Roman"/>
          <w:i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i/>
          <w:color w:val="auto"/>
        </w:rPr>
        <w:t xml:space="preserve">(текущий контроль):</w:t>
      </w:r>
      <w:r/>
    </w:p>
    <w:p>
      <w:pPr>
        <w:jc w:val="left"/>
        <w:spacing w:before="0" w:after="0"/>
        <w:rPr>
          <w:rFonts w:ascii="Times New Roman" w:hAnsi="Times New Roman" w:eastAsia="Times New Roman" w:cs="Times New Roman"/>
          <w:b/>
          <w:i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b/>
          <w:i/>
          <w:color w:val="auto"/>
          <w:lang w:eastAsia="ru-RU"/>
        </w:rPr>
        <w:t xml:space="preserve">3 семестр</w:t>
      </w:r>
      <w:r/>
    </w:p>
    <w:p>
      <w:pPr>
        <w:numPr>
          <w:ilvl w:val="0"/>
          <w:numId w:val="6"/>
        </w:numPr>
        <w:contextualSpacing/>
        <w:jc w:val="left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Постройте интегральные кривые уравнения  </w:t>
      </w:r>
      <w:r>
        <w:rPr>
          <w:rFonts w:ascii="Times New Roman" w:hAnsi="Times New Roman" w:eastAsia="Times New Roman" w:cs="Times New Roman"/>
          <w:color w:val="auto"/>
          <w:position w:val="-10"/>
          <w:lang w:eastAsia="ru-RU"/>
        </w:rPr>
        <w:object w:dxaOrig="104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width:51.2pt;height:20.8pt;mso-wrap-distance-left:0.0pt;mso-wrap-distance-top:0.0pt;mso-wrap-distance-right:0.0pt;mso-wrap-distance-bottom:0.0pt;" filled="f" stroked="f">
            <v:path textboxrect="0,0,0,0"/>
            <v:imagedata r:id="rId12" o:title=""/>
          </v:shape>
          <o:OLEObject DrawAspect="Content" r:id="rId13" ObjectID="_1525040" ProgID="Equation.DSMT4" ShapeID="_x0000_i0" Type="Embed"/>
        </w:objec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методом изоклин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</w:t>
      </w:r>
      <w:r/>
    </w:p>
    <w:p>
      <w:pPr>
        <w:contextualSpacing/>
        <w:ind w:left="720"/>
        <w:jc w:val="left"/>
        <w:spacing w:before="0" w:after="0"/>
        <w:rPr>
          <w:rFonts w:ascii="Times New Roman" w:hAnsi="Times New Roman" w:eastAsia="Times New Roman" w:cs="Times New Roman"/>
          <w:color w:val="auto"/>
          <w:sz w:val="16"/>
          <w:szCs w:val="16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                    </w:t>
      </w:r>
      <w:r/>
    </w:p>
    <w:p>
      <w:pPr>
        <w:pStyle w:val="773"/>
        <w:numPr>
          <w:ilvl w:val="0"/>
          <w:numId w:val="6"/>
        </w:numPr>
        <w:jc w:val="left"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Решите задачу Коши:</w:t>
      </w:r>
      <w:r>
        <w:rPr>
          <w:rFonts w:ascii="Times New Roman" w:hAnsi="Times New Roman" w:eastAsia="Times New Roman" w:cs="Times New Roman"/>
          <w:color w:val="auto"/>
          <w:lang w:val="en-US" w:eastAsia="ru-RU"/>
        </w:rPr>
        <w:t xml:space="preserve"> </w:t>
      </w:r>
      <w:r>
        <w:rPr>
          <w:position w:val="-14"/>
        </w:rPr>
        <w:object w:dxaOrig="308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width:153.8pt;height:20.2pt;mso-wrap-distance-left:0.0pt;mso-wrap-distance-top:0.0pt;mso-wrap-distance-right:0.0pt;mso-wrap-distance-bottom:0.0pt;" filled="f" stroked="f">
            <v:path textboxrect="0,0,0,0"/>
            <v:imagedata r:id="rId14" o:title=""/>
          </v:shape>
          <o:OLEObject DrawAspect="Content" r:id="rId15" ObjectID="_1525041" ProgID="Equation.DSMT4" ShapeID="_x0000_i1" Type="Embed"/>
        </w:objec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, </w:t>
      </w:r>
      <w:r>
        <w:rPr>
          <w:position w:val="-14"/>
        </w:rPr>
        <w:object w:dxaOrig="84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" o:spid="_x0000_s2" type="#_x0000_t75" style="width:42.0pt;height:20.2pt;mso-wrap-distance-left:0.0pt;mso-wrap-distance-top:0.0pt;mso-wrap-distance-right:0.0pt;mso-wrap-distance-bottom:0.0pt;" filled="f" stroked="f">
            <v:path textboxrect="0,0,0,0"/>
            <v:imagedata r:id="rId16" o:title=""/>
          </v:shape>
          <o:OLEObject DrawAspect="Content" r:id="rId17" ObjectID="_1525042" ProgID="Equation.DSMT4" ShapeID="_x0000_i2" Type="Embed"/>
        </w:objec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</w:t>
      </w:r>
      <w:r/>
    </w:p>
    <w:p>
      <w:pPr>
        <w:pStyle w:val="773"/>
        <w:numPr>
          <w:ilvl w:val="0"/>
          <w:numId w:val="6"/>
        </w:numPr>
        <w:jc w:val="left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Решите уравнение:  </w:t>
      </w:r>
      <w:r>
        <w:rPr>
          <w:position w:val="-12"/>
          <w:lang w:eastAsia="ru-RU"/>
        </w:rPr>
        <w:object w:dxaOrig="2320" w:dyaOrig="4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" o:spid="_x0000_s3" type="#_x0000_t75" style="width:114.0pt;height:24.0pt;mso-wrap-distance-left:0.0pt;mso-wrap-distance-top:0.0pt;mso-wrap-distance-right:0.0pt;mso-wrap-distance-bottom:0.0pt;" filled="f" stroked="f">
            <v:path textboxrect="0,0,0,0"/>
            <v:imagedata r:id="rId18" o:title=""/>
          </v:shape>
          <o:OLEObject DrawAspect="Content" r:id="rId19" ObjectID="_1525043" ProgID="Equation.DSMT4" ShapeID="_x0000_i3" Type="Embed"/>
        </w:objec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</w:t>
      </w:r>
      <w:r/>
    </w:p>
    <w:p>
      <w:pPr>
        <w:pStyle w:val="773"/>
        <w:numPr>
          <w:ilvl w:val="0"/>
          <w:numId w:val="6"/>
        </w:numPr>
        <w:jc w:val="left"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Решите уравнение: </w:t>
      </w:r>
      <w:r>
        <w:rPr>
          <w:position w:val="-18"/>
          <w:lang w:eastAsia="ru-RU"/>
        </w:rPr>
        <w:object w:dxaOrig="4280" w:dyaOrig="4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" o:spid="_x0000_s4" type="#_x0000_t75" style="width:216.0pt;height:24.0pt;mso-wrap-distance-left:0.0pt;mso-wrap-distance-top:0.0pt;mso-wrap-distance-right:0.0pt;mso-wrap-distance-bottom:0.0pt;" filled="f" stroked="f">
            <v:path textboxrect="0,0,0,0"/>
            <v:imagedata r:id="rId20" o:title=""/>
          </v:shape>
          <o:OLEObject DrawAspect="Content" r:id="rId21" ObjectID="_1525044" ProgID="Equation.DSMT4" ShapeID="_x0000_i4" Type="Embed"/>
        </w:objec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</w:t>
      </w:r>
      <w:r/>
    </w:p>
    <w:p>
      <w:pPr>
        <w:numPr>
          <w:ilvl w:val="0"/>
          <w:numId w:val="6"/>
        </w:numPr>
        <w:contextualSpacing/>
        <w:jc w:val="left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Найдите область единственности уравнения  </w:t>
      </w:r>
      <w:r>
        <w:rPr>
          <w:position w:val="-14"/>
        </w:rPr>
        <w:object w:dxaOrig="1820" w:dyaOrig="4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" o:spid="_x0000_s5" type="#_x0000_t75" style="width:91.1pt;height:21.2pt;mso-wrap-distance-left:0.0pt;mso-wrap-distance-top:0.0pt;mso-wrap-distance-right:0.0pt;mso-wrap-distance-bottom:0.0pt;" filled="f" stroked="f">
            <v:path textboxrect="0,0,0,0"/>
            <v:imagedata r:id="rId22" o:title=""/>
          </v:shape>
          <o:OLEObject DrawAspect="Content" r:id="rId23" ObjectID="_1525045" ProgID="Equation.DSMT4" ShapeID="_x0000_i5" Type="Embed"/>
        </w:objec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</w:t>
      </w:r>
      <w:r/>
    </w:p>
    <w:p>
      <w:pPr>
        <w:numPr>
          <w:ilvl w:val="0"/>
          <w:numId w:val="6"/>
        </w:numPr>
        <w:contextualSpacing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Найдите кривые, у которых площадь треугольника, ограниченного касательной, осью абсцисс и отрезком от начала координат до точки касания, есть величина постоянная, равная 1.</w:t>
      </w:r>
      <w:r/>
    </w:p>
    <w:p>
      <w:pPr>
        <w:numPr>
          <w:ilvl w:val="0"/>
          <w:numId w:val="6"/>
        </w:numPr>
        <w:contextualSpacing/>
        <w:jc w:val="left"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Решите уравнение:  </w:t>
      </w:r>
      <w:r>
        <w:rPr>
          <w:position w:val="-22"/>
        </w:rPr>
        <w:object w:dxaOrig="2840" w:dyaOrig="5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" o:spid="_x0000_s6" type="#_x0000_t75" style="width:141.8pt;height:27.8pt;mso-wrap-distance-left:0.0pt;mso-wrap-distance-top:0.0pt;mso-wrap-distance-right:0.0pt;mso-wrap-distance-bottom:0.0pt;" filled="f" stroked="f">
            <v:path textboxrect="0,0,0,0"/>
            <v:imagedata r:id="rId24" o:title=""/>
          </v:shape>
          <o:OLEObject DrawAspect="Content" r:id="rId25" ObjectID="_1525046" ProgID="Equation.DSMT4" ShapeID="_x0000_i6" Type="Embed"/>
        </w:objec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</w:t>
      </w:r>
      <w:r/>
    </w:p>
    <w:p>
      <w:pPr>
        <w:numPr>
          <w:ilvl w:val="0"/>
          <w:numId w:val="6"/>
        </w:numPr>
        <w:jc w:val="left"/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Решите задачу Коши: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position w:val="-14"/>
        </w:rPr>
        <w:object w:dxaOrig="3620" w:dyaOrig="4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" o:spid="_x0000_s7" type="#_x0000_t75" style="width:181.1pt;height:21.8pt;mso-wrap-distance-left:0.0pt;mso-wrap-distance-top:0.0pt;mso-wrap-distance-right:0.0pt;mso-wrap-distance-bottom:0.0pt;" filled="f" stroked="f">
            <v:path textboxrect="0,0,0,0"/>
            <v:imagedata r:id="rId26" o:title=""/>
          </v:shape>
          <o:OLEObject DrawAspect="Content" r:id="rId27" ObjectID="_1525047" ProgID="Equation.DSMT4" ShapeID="_x0000_i7" Type="Embed"/>
        </w:object>
      </w:r>
      <w:r>
        <w:rPr>
          <w:rFonts w:ascii="Times New Roman" w:hAnsi="Times New Roman" w:cs="Times New Roman"/>
          <w:color w:val="auto"/>
        </w:rPr>
        <w:t xml:space="preserve">.</w:t>
      </w:r>
      <w:r/>
    </w:p>
    <w:p>
      <w:pPr>
        <w:numPr>
          <w:ilvl w:val="0"/>
          <w:numId w:val="6"/>
        </w:numPr>
        <w:jc w:val="left"/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Решите уравнение:  </w:t>
      </w:r>
      <w:r>
        <w:rPr>
          <w:rFonts w:ascii="Times New Roman" w:hAnsi="Times New Roman" w:eastAsia="Times New Roman" w:cs="Times New Roman"/>
          <w:color w:val="auto"/>
          <w:position w:val="-14"/>
          <w:sz w:val="28"/>
          <w:szCs w:val="28"/>
          <w:lang w:eastAsia="ru-RU"/>
        </w:rPr>
        <w:object w:dxaOrig="2140" w:dyaOrig="4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" o:spid="_x0000_s8" type="#_x0000_t75" style="width:108.0pt;height:24.0pt;mso-wrap-distance-left:0.0pt;mso-wrap-distance-top:0.0pt;mso-wrap-distance-right:0.0pt;mso-wrap-distance-bottom:0.0pt;" filled="f" stroked="f">
            <v:path textboxrect="0,0,0,0"/>
            <v:imagedata r:id="rId28" o:title=""/>
          </v:shape>
          <o:OLEObject DrawAspect="Content" r:id="rId29" ObjectID="_1525048" ProgID="Equation.DSMT4" ShapeID="_x0000_i8" Type="Embed"/>
        </w:object>
      </w:r>
      <w:r>
        <w:rPr>
          <w:rFonts w:ascii="Times New Roman" w:hAnsi="Times New Roman" w:cs="Times New Roman"/>
          <w:color w:val="auto"/>
        </w:rPr>
        <w:t xml:space="preserve">.</w:t>
      </w:r>
      <w:r/>
    </w:p>
    <w:p>
      <w:pPr>
        <w:pStyle w:val="773"/>
        <w:numPr>
          <w:ilvl w:val="0"/>
          <w:numId w:val="6"/>
        </w:numPr>
        <w:jc w:val="left"/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Напишите вид частного решения уравнения </w:t>
      </w:r>
      <w:r>
        <w:rPr>
          <w:rFonts w:eastAsia="Times New Roman"/>
          <w:position w:val="-14"/>
          <w:sz w:val="28"/>
          <w:szCs w:val="28"/>
          <w:lang w:eastAsia="ru-RU"/>
        </w:rPr>
        <w:object w:dxaOrig="3220" w:dyaOrig="4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9" o:spid="_x0000_s9" type="#_x0000_t75" style="width:162.0pt;height:24.0pt;mso-wrap-distance-left:0.0pt;mso-wrap-distance-top:0.0pt;mso-wrap-distance-right:0.0pt;mso-wrap-distance-bottom:0.0pt;" filled="f" stroked="f">
            <v:path textboxrect="0,0,0,0"/>
            <v:imagedata r:id="rId30" o:title=""/>
          </v:shape>
          <o:OLEObject DrawAspect="Content" r:id="rId31" ObjectID="_1525049" ProgID="Equation.DSMT4" ShapeID="_x0000_i9" Type="Embed"/>
        </w:object>
      </w:r>
      <w:r/>
    </w:p>
    <w:p>
      <w:pPr>
        <w:ind w:left="720"/>
        <w:jc w:val="left"/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с помощью метода неопределенных коэффициентов.</w:t>
      </w:r>
      <w:r/>
    </w:p>
    <w:p>
      <w:pPr>
        <w:pStyle w:val="773"/>
        <w:numPr>
          <w:ilvl w:val="0"/>
          <w:numId w:val="6"/>
        </w:numPr>
        <w:jc w:val="left"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Найдите решение задачи Коши:</w:t>
      </w:r>
      <w:r/>
    </w:p>
    <w:p>
      <w:pPr>
        <w:contextualSpacing/>
        <w:ind w:left="720"/>
        <w:jc w:val="left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position w:val="-28"/>
        </w:rPr>
        <w:object w:dxaOrig="5560" w:dyaOrig="6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0" o:spid="_x0000_s10" type="#_x0000_t75" style="width:278.2pt;height:33.2pt;mso-wrap-distance-left:0.0pt;mso-wrap-distance-top:0.0pt;mso-wrap-distance-right:0.0pt;mso-wrap-distance-bottom:0.0pt;" filled="f" stroked="f">
            <v:path textboxrect="0,0,0,0"/>
            <v:imagedata r:id="rId32" o:title=""/>
          </v:shape>
          <o:OLEObject DrawAspect="Content" r:id="rId33" ObjectID="_15250410" ProgID="Equation.DSMT4" ShapeID="_x0000_i10" Type="Embed"/>
        </w:objec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</w:t>
      </w:r>
      <w:r/>
    </w:p>
    <w:p>
      <w:pPr>
        <w:numPr>
          <w:ilvl w:val="0"/>
          <w:numId w:val="6"/>
        </w:numPr>
        <w:contextualSpacing/>
        <w:jc w:val="left"/>
        <w:spacing w:before="0" w:after="0" w:line="276" w:lineRule="auto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Решите уравнение:  </w:t>
      </w:r>
      <w:r>
        <w:rPr>
          <w:rFonts w:ascii="Times New Roman" w:hAnsi="Times New Roman" w:eastAsia="Times New Roman" w:cs="Times New Roman"/>
          <w:color w:val="auto"/>
          <w:position w:val="-14"/>
          <w:sz w:val="28"/>
          <w:szCs w:val="28"/>
          <w:lang w:eastAsia="ru-RU"/>
        </w:rPr>
        <w:object w:dxaOrig="3460" w:dyaOrig="4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1" o:spid="_x0000_s11" type="#_x0000_t75" style="width:174.0pt;height:24.0pt;mso-wrap-distance-left:0.0pt;mso-wrap-distance-top:0.0pt;mso-wrap-distance-right:0.0pt;mso-wrap-distance-bottom:0.0pt;" filled="f" stroked="f">
            <v:path textboxrect="0,0,0,0"/>
            <v:imagedata r:id="rId34" o:title=""/>
          </v:shape>
          <o:OLEObject DrawAspect="Content" r:id="rId35" ObjectID="_15250411" ProgID="Equation.DSMT4" ShapeID="_x0000_i11" Type="Embed"/>
        </w:objec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</w:t>
      </w:r>
      <w:r/>
    </w:p>
    <w:p>
      <w:pPr>
        <w:contextualSpacing/>
        <w:ind w:left="720"/>
        <w:jc w:val="left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</w:r>
      <w:r/>
    </w:p>
    <w:p>
      <w:pPr>
        <w:jc w:val="left"/>
        <w:spacing w:before="0" w:after="0"/>
        <w:rPr>
          <w:rFonts w:ascii="Times New Roman" w:hAnsi="Times New Roman" w:eastAsia="Times New Roman" w:cs="Times New Roman"/>
          <w:b/>
          <w:i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b/>
          <w:i/>
          <w:color w:val="auto"/>
          <w:lang w:eastAsia="ru-RU"/>
        </w:rPr>
        <w:t xml:space="preserve">4 семестр</w:t>
      </w:r>
      <w:r/>
    </w:p>
    <w:p>
      <w:pPr>
        <w:pStyle w:val="773"/>
        <w:numPr>
          <w:ilvl w:val="0"/>
          <w:numId w:val="7"/>
        </w:numPr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Решите линейную однородную систему  </w:t>
      </w:r>
      <w:r>
        <w:rPr>
          <w:rFonts w:eastAsia="Times New Roman"/>
          <w:position w:val="-6"/>
          <w:lang w:eastAsia="ru-RU"/>
        </w:rPr>
        <w:object w:dxaOrig="720" w:dyaOrig="27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2" o:spid="_x0000_s12" type="#_x0000_t75" style="width:36.5pt;height:15.8pt;mso-wrap-distance-left:0.0pt;mso-wrap-distance-top:0.0pt;mso-wrap-distance-right:0.0pt;mso-wrap-distance-bottom:0.0pt;" filled="f" stroked="f">
            <v:path textboxrect="0,0,0,0"/>
            <v:imagedata r:id="rId36" o:title=""/>
          </v:shape>
          <o:OLEObject DrawAspect="Content" r:id="rId37" ObjectID="_15250412" ProgID="Equation.DSMT4" ShapeID="_x0000_i12" Type="Embed"/>
        </w:object>
      </w:r>
      <w:r>
        <w:rPr>
          <w:rFonts w:ascii="Times New Roman" w:hAnsi="Times New Roman" w:cs="Times New Roman"/>
          <w:color w:val="auto"/>
        </w:rPr>
        <w:t xml:space="preserve">, где </w:t>
      </w:r>
      <w:r>
        <w:rPr>
          <w:rFonts w:eastAsia="Times New Roman"/>
          <w:position w:val="-50"/>
          <w:lang w:eastAsia="ru-RU"/>
        </w:rPr>
        <w:object w:dxaOrig="1780" w:dyaOrig="11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3" o:spid="_x0000_s13" type="#_x0000_t75" style="width:90.0pt;height:54.0pt;mso-wrap-distance-left:0.0pt;mso-wrap-distance-top:0.0pt;mso-wrap-distance-right:0.0pt;mso-wrap-distance-bottom:0.0pt;" filled="f" stroked="f">
            <v:path textboxrect="0,0,0,0"/>
            <v:imagedata r:id="rId38" o:title=""/>
          </v:shape>
          <o:OLEObject DrawAspect="Content" r:id="rId39" ObjectID="_15250413" ProgID="Equation.DSMT4" ShapeID="_x0000_i13" Type="Embed"/>
        </w:object>
      </w:r>
      <w:r>
        <w:rPr>
          <w:rFonts w:ascii="Times New Roman" w:hAnsi="Times New Roman" w:cs="Times New Roman"/>
          <w:color w:val="auto"/>
        </w:rPr>
        <w:t xml:space="preserve">.</w:t>
      </w:r>
      <w:r/>
    </w:p>
    <w:p>
      <w:pPr>
        <w:pStyle w:val="773"/>
        <w:numPr>
          <w:ilvl w:val="0"/>
          <w:numId w:val="7"/>
        </w:numPr>
        <w:jc w:val="left"/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Решите линейную неоднородную систему  </w:t>
      </w:r>
      <w:r>
        <w:rPr>
          <w:rFonts w:eastAsia="Times New Roman"/>
          <w:position w:val="-10"/>
          <w:lang w:eastAsia="ru-RU"/>
        </w:rPr>
        <w:object w:dxaOrig="130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4" o:spid="_x0000_s14" type="#_x0000_t75" style="width:66.0pt;height:18.0pt;mso-wrap-distance-left:0.0pt;mso-wrap-distance-top:0.0pt;mso-wrap-distance-right:0.0pt;mso-wrap-distance-bottom:0.0pt;" filled="f" stroked="f">
            <v:path textboxrect="0,0,0,0"/>
            <v:imagedata r:id="rId40" o:title=""/>
          </v:shape>
          <o:OLEObject DrawAspect="Content" r:id="rId41" ObjectID="_15250414" ProgID="Equation.DSMT4" ShapeID="_x0000_i14" Type="Embed"/>
        </w:object>
      </w:r>
      <w:r>
        <w:rPr>
          <w:rFonts w:ascii="Times New Roman" w:hAnsi="Times New Roman" w:cs="Times New Roman"/>
          <w:color w:val="auto"/>
        </w:rPr>
        <w:t xml:space="preserve">,  где  </w:t>
      </w:r>
      <w:r/>
    </w:p>
    <w:p>
      <w:pPr>
        <w:jc w:val="left"/>
        <w:spacing w:before="0" w:after="0" w:line="276" w:lineRule="auto"/>
        <w:rPr>
          <w:rFonts w:ascii="Times New Roman" w:hAnsi="Times New Roman" w:cs="Times New Roman"/>
          <w:color w:val="auto"/>
          <w:sz w:val="16"/>
          <w:szCs w:val="16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  <w:sz w:val="16"/>
          <w:szCs w:val="16"/>
        </w:rPr>
      </w:r>
      <w:r/>
    </w:p>
    <w:p>
      <w:pPr>
        <w:pStyle w:val="773"/>
        <w:jc w:val="left"/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/>
          <w:color w:val="auto"/>
        </w:rPr>
        <w:t xml:space="preserve">                         </w:t>
      </w:r>
      <w:r>
        <w:rPr>
          <w:rFonts w:eastAsia="Times New Roman"/>
          <w:position w:val="-50"/>
          <w:lang w:eastAsia="ru-RU"/>
        </w:rPr>
        <w:object w:dxaOrig="3739" w:dyaOrig="11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5" o:spid="_x0000_s15" type="#_x0000_t75" style="width:186.0pt;height:54.0pt;mso-wrap-distance-left:0.0pt;mso-wrap-distance-top:0.0pt;mso-wrap-distance-right:0.0pt;mso-wrap-distance-bottom:0.0pt;" filled="f" stroked="f">
            <v:path textboxrect="0,0,0,0"/>
            <v:imagedata r:id="rId42" o:title=""/>
          </v:shape>
          <o:OLEObject DrawAspect="Content" r:id="rId43" ObjectID="_15250415" ProgID="Equation.DSMT4" ShapeID="_x0000_i15" Type="Embed"/>
        </w:object>
      </w:r>
      <w:r>
        <w:rPr>
          <w:rFonts w:ascii="Times New Roman" w:hAnsi="Times New Roman" w:cs="Times New Roman"/>
          <w:color w:val="auto"/>
        </w:rPr>
        <w:t xml:space="preserve">.</w:t>
      </w:r>
      <w:r/>
    </w:p>
    <w:p>
      <w:pPr>
        <w:pStyle w:val="773"/>
        <w:numPr>
          <w:ilvl w:val="0"/>
          <w:numId w:val="7"/>
        </w:numPr>
        <w:jc w:val="left"/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Решите линейную неоднородную систему  </w:t>
      </w:r>
      <w:r>
        <w:rPr>
          <w:rFonts w:eastAsia="Times New Roman"/>
          <w:position w:val="-10"/>
          <w:lang w:eastAsia="ru-RU"/>
        </w:rPr>
        <w:object w:dxaOrig="130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6" o:spid="_x0000_s16" type="#_x0000_t75" style="width:66.0pt;height:18.0pt;mso-wrap-distance-left:0.0pt;mso-wrap-distance-top:0.0pt;mso-wrap-distance-right:0.0pt;mso-wrap-distance-bottom:0.0pt;" filled="f" stroked="f">
            <v:path textboxrect="0,0,0,0"/>
            <v:imagedata r:id="rId44" o:title=""/>
          </v:shape>
          <o:OLEObject DrawAspect="Content" r:id="rId45" ObjectID="_15250416" ProgID="Equation.DSMT4" ShapeID="_x0000_i16" Type="Embed"/>
        </w:object>
      </w:r>
      <w:r>
        <w:rPr>
          <w:rFonts w:ascii="Times New Roman" w:hAnsi="Times New Roman" w:cs="Times New Roman"/>
          <w:color w:val="auto"/>
        </w:rPr>
        <w:t xml:space="preserve">,  где </w:t>
      </w:r>
      <w:r/>
    </w:p>
    <w:p>
      <w:pPr>
        <w:pStyle w:val="773"/>
        <w:jc w:val="left"/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                              </w:t>
      </w:r>
      <w:r>
        <w:rPr>
          <w:rFonts w:eastAsia="Times New Roman"/>
          <w:position w:val="-38"/>
          <w:lang w:eastAsia="ru-RU"/>
        </w:rPr>
        <w:object w:dxaOrig="4000" w:dyaOrig="8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7" o:spid="_x0000_s17" type="#_x0000_t75" style="width:198.0pt;height:42.0pt;mso-wrap-distance-left:0.0pt;mso-wrap-distance-top:0.0pt;mso-wrap-distance-right:0.0pt;mso-wrap-distance-bottom:0.0pt;" filled="f" stroked="f">
            <v:path textboxrect="0,0,0,0"/>
            <v:imagedata r:id="rId46" o:title=""/>
          </v:shape>
          <o:OLEObject DrawAspect="Content" r:id="rId47" ObjectID="_15250417" ProgID="Equation.DSMT4" ShapeID="_x0000_i17" Type="Embed"/>
        </w:object>
      </w:r>
      <w:r>
        <w:rPr>
          <w:rFonts w:ascii="Times New Roman" w:hAnsi="Times New Roman" w:cs="Times New Roman"/>
          <w:color w:val="auto"/>
        </w:rPr>
        <w:t xml:space="preserve">.</w:t>
      </w:r>
      <w:r/>
    </w:p>
    <w:p>
      <w:pPr>
        <w:pStyle w:val="773"/>
        <w:numPr>
          <w:ilvl w:val="0"/>
          <w:numId w:val="7"/>
        </w:numPr>
        <w:jc w:val="left"/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Найдите общий интеграл системы:</w:t>
      </w:r>
      <w:r/>
    </w:p>
    <w:p>
      <w:pPr>
        <w:ind w:left="360"/>
        <w:jc w:val="left"/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        </w:t>
      </w:r>
      <w:r>
        <w:rPr>
          <w:rFonts w:ascii="Times New Roman" w:hAnsi="Times New Roman" w:cs="Times New Roman"/>
          <w:color w:val="auto"/>
        </w:rPr>
        <w:t xml:space="preserve">                                    </w:t>
      </w:r>
      <w:r>
        <w:rPr>
          <w:position w:val="-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71600" cy="457200"/>
                <wp:effectExtent l="0" t="0" r="0" b="0"/>
                <wp:docPr id="1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108.0pt;height:36.0pt;mso-wrap-distance-left:0.0pt;mso-wrap-distance-top:0.0pt;mso-wrap-distance-right:0.0pt;mso-wrap-distance-bottom:0.0pt;" stroked="f">
                <v:path textboxrect="0,0,0,0"/>
                <v:imagedata r:id="rId48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auto"/>
        </w:rPr>
        <w:t xml:space="preserve">.</w:t>
      </w:r>
      <w:r/>
    </w:p>
    <w:p>
      <w:pPr>
        <w:pStyle w:val="773"/>
        <w:numPr>
          <w:ilvl w:val="0"/>
          <w:numId w:val="7"/>
        </w:numPr>
        <w:jc w:val="left"/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Решите систему уравнений:  </w:t>
      </w:r>
      <w:r>
        <w:rPr>
          <w:position w:val="-26"/>
          <w:lang w:eastAsia="ru-RU"/>
        </w:rPr>
        <w:object w:dxaOrig="2439" w:dyaOrig="63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9" o:spid="_x0000_s19" type="#_x0000_t75" style="width:120.0pt;height:30.0pt;mso-wrap-distance-left:0.0pt;mso-wrap-distance-top:0.0pt;mso-wrap-distance-right:0.0pt;mso-wrap-distance-bottom:0.0pt;" filled="f" stroked="f">
            <v:path textboxrect="0,0,0,0"/>
            <v:imagedata r:id="rId49" o:title=""/>
          </v:shape>
          <o:OLEObject DrawAspect="Content" r:id="rId50" ObjectID="_15250419" ProgID="Equation.DSMT4" ShapeID="_x0000_i19" Type="Embed"/>
        </w:objec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</w:t>
      </w:r>
      <w:r/>
    </w:p>
    <w:p>
      <w:pPr>
        <w:pStyle w:val="773"/>
        <w:numPr>
          <w:ilvl w:val="0"/>
          <w:numId w:val="7"/>
        </w:numPr>
        <w:jc w:val="left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Вычислите производную решения задачи Коши по параметру </w:t>
      </w:r>
      <w:r>
        <w:rPr>
          <w:position w:val="-10"/>
          <w:lang w:eastAsia="ru-RU"/>
        </w:rPr>
        <w:object w:dxaOrig="24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0" o:spid="_x0000_s20" type="#_x0000_t75" style="width:12.0pt;height:12.0pt;mso-wrap-distance-left:0.0pt;mso-wrap-distance-top:0.0pt;mso-wrap-distance-right:0.0pt;mso-wrap-distance-bottom:0.0pt;" filled="f" stroked="f">
            <v:path textboxrect="0,0,0,0"/>
            <v:imagedata r:id="rId51" o:title=""/>
          </v:shape>
          <o:OLEObject DrawAspect="Content" r:id="rId52" ObjectID="_15250420" ProgID="Equation.DSMT4" ShapeID="_x0000_i20" Type="Embed"/>
        </w:objec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при </w:t>
      </w:r>
      <w:r>
        <w:rPr>
          <w:position w:val="-10"/>
          <w:lang w:eastAsia="ru-RU"/>
        </w:rPr>
        <w:object w:dxaOrig="60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1" o:spid="_x0000_s21" type="#_x0000_t75" style="width:30.0pt;height:18.0pt;mso-wrap-distance-left:0.0pt;mso-wrap-distance-top:0.0pt;mso-wrap-distance-right:0.0pt;mso-wrap-distance-bottom:0.0pt;" filled="f" stroked="f">
            <v:path textboxrect="0,0,0,0"/>
            <v:imagedata r:id="rId53" o:title=""/>
          </v:shape>
          <o:OLEObject DrawAspect="Content" r:id="rId54" ObjectID="_15250421" ProgID="Equation.DSMT4" ShapeID="_x0000_i21" Type="Embed"/>
        </w:objec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</w:t>
      </w:r>
      <w:r/>
    </w:p>
    <w:p>
      <w:pPr>
        <w:pStyle w:val="773"/>
        <w:jc w:val="left"/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  </w: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                        </w:t>
      </w:r>
      <w:r>
        <w:rPr>
          <w:position w:val="-36"/>
          <w:lang w:eastAsia="ru-RU"/>
        </w:rPr>
        <w:object w:dxaOrig="4140" w:dyaOrig="84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2" o:spid="_x0000_s22" type="#_x0000_t75" style="width:210.0pt;height:42.0pt;mso-wrap-distance-left:0.0pt;mso-wrap-distance-top:0.0pt;mso-wrap-distance-right:0.0pt;mso-wrap-distance-bottom:0.0pt;" filled="f" stroked="f">
            <v:path textboxrect="0,0,0,0"/>
            <v:imagedata r:id="rId55" o:title=""/>
          </v:shape>
          <o:OLEObject DrawAspect="Content" r:id="rId56" ObjectID="_15250422" ProgID="Equation.DSMT4" ShapeID="_x0000_i22" Type="Embed"/>
        </w:object>
      </w:r>
      <w:r/>
    </w:p>
    <w:p>
      <w:pPr>
        <w:pStyle w:val="773"/>
        <w:numPr>
          <w:ilvl w:val="0"/>
          <w:numId w:val="7"/>
        </w:numPr>
        <w:spacing w:before="0" w:after="0"/>
        <w:rPr>
          <w:rFonts w:ascii="Times New Roman" w:hAnsi="Times New Roman" w:eastAsia="Times New Roman" w:cs="Times New Roman"/>
          <w:color w:val="auto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Найдите первые три члена разложения решения задачи Коши </w:t>
      </w:r>
      <w:r>
        <w:rPr>
          <w:position w:val="-10"/>
        </w:rPr>
        <w:object w:dxaOrig="156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3" o:spid="_x0000_s23" type="#_x0000_t75" style="width:78.0pt;height:15.8pt;mso-wrap-distance-left:0.0pt;mso-wrap-distance-top:0.0pt;mso-wrap-distance-right:0.0pt;mso-wrap-distance-bottom:0.0pt;" filled="f" stroked="f">
            <v:path textboxrect="0,0,0,0"/>
            <v:imagedata r:id="rId57" o:title=""/>
          </v:shape>
          <o:OLEObject DrawAspect="Content" r:id="rId58" ObjectID="_15250423" ProgID="Equation.DSMT4" ShapeID="_x0000_i23" Type="Embed"/>
        </w:object>
      </w:r>
      <w:r>
        <w:t xml:space="preserve">, </w:t>
      </w:r>
      <w:r>
        <w:rPr>
          <w:position w:val="-14"/>
        </w:rPr>
        <w:object w:dxaOrig="1280" w:dyaOrig="4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4" o:spid="_x0000_s24" type="#_x0000_t75" style="width:63.8pt;height:21.2pt;mso-wrap-distance-left:0.0pt;mso-wrap-distance-top:0.0pt;mso-wrap-distance-right:0.0pt;mso-wrap-distance-bottom:0.0pt;" filled="f" stroked="f">
            <v:path textboxrect="0,0,0,0"/>
            <v:imagedata r:id="rId59" o:title=""/>
          </v:shape>
          <o:OLEObject DrawAspect="Content" r:id="rId60" ObjectID="_15250424" ProgID="Equation.DSMT4" ShapeID="_x0000_i24" Type="Embed"/>
        </w:objec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, в ряд по параметру </w:t>
      </w:r>
      <w:r>
        <w:rPr>
          <w:position w:val="-10"/>
        </w:rPr>
        <w:object w:dxaOrig="240" w:dyaOrig="2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5" o:spid="_x0000_s25" type="#_x0000_t75" style="width:12.0pt;height:13.1pt;mso-wrap-distance-left:0.0pt;mso-wrap-distance-top:0.0pt;mso-wrap-distance-right:0.0pt;mso-wrap-distance-bottom:0.0pt;" filled="f" stroked="f">
            <v:path textboxrect="0,0,0,0"/>
            <v:imagedata r:id="rId61" o:title=""/>
          </v:shape>
          <o:OLEObject DrawAspect="Content" r:id="rId62" ObjectID="_15250425" ProgID="Equation.DSMT4" ShapeID="_x0000_i25" Type="Embed"/>
        </w:objec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 в   окрестности </w:t>
      </w:r>
      <w:r>
        <w:rPr>
          <w:position w:val="-10"/>
        </w:rPr>
        <w:object w:dxaOrig="600" w:dyaOrig="3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6" o:spid="_x0000_s26" type="#_x0000_t75" style="width:30.0pt;height:15.8pt;mso-wrap-distance-left:0.0pt;mso-wrap-distance-top:0.0pt;mso-wrap-distance-right:0.0pt;mso-wrap-distance-bottom:0.0pt;" filled="f" stroked="f">
            <v:path textboxrect="0,0,0,0"/>
            <v:imagedata r:id="rId63" o:title=""/>
          </v:shape>
          <o:OLEObject DrawAspect="Content" r:id="rId64" ObjectID="_15250426" ProgID="Equation.DSMT4" ShapeID="_x0000_i26" Type="Embed"/>
        </w:object>
      </w:r>
      <w:r>
        <w:rPr>
          <w:rFonts w:ascii="Times New Roman" w:hAnsi="Times New Roman" w:eastAsia="Times New Roman" w:cs="Times New Roman"/>
          <w:color w:val="auto"/>
          <w:lang w:eastAsia="ru-RU"/>
        </w:rPr>
        <w:t xml:space="preserve">.</w:t>
      </w:r>
      <w:r/>
    </w:p>
    <w:p>
      <w:pPr>
        <w:ind w:firstLine="2160"/>
        <w:jc w:val="left"/>
        <w:spacing w:before="0" w:after="0"/>
        <w:rPr>
          <w:rFonts w:ascii="Times New Roman" w:hAnsi="Times New Roman" w:eastAsia="Times New Roman" w:cs="Times New Roman"/>
          <w:color w:val="auto"/>
          <w:sz w:val="16"/>
          <w:szCs w:val="16"/>
          <w:lang w:eastAsia="ru-RU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Times New Roman" w:cs="Times New Roman"/>
          <w:color w:val="auto"/>
          <w:sz w:val="16"/>
          <w:szCs w:val="16"/>
          <w:lang w:eastAsia="ru-RU"/>
        </w:rPr>
      </w:r>
      <w:r/>
    </w:p>
    <w:p>
      <w:pPr>
        <w:pStyle w:val="773"/>
        <w:numPr>
          <w:ilvl w:val="0"/>
          <w:numId w:val="7"/>
        </w:numPr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Найдите первые три члена разложения решения задачи Коши  </w:t>
      </w:r>
      <w:r>
        <w:rPr>
          <w:position w:val="-10"/>
        </w:rPr>
        <w:object w:dxaOrig="152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7" o:spid="_x0000_s27" type="#_x0000_t75" style="width:78.0pt;height:18.0pt;mso-wrap-distance-left:0.0pt;mso-wrap-distance-top:0.0pt;mso-wrap-distance-right:0.0pt;mso-wrap-distance-bottom:0.0pt;" filled="f" stroked="f">
            <v:path textboxrect="0,0,0,0"/>
            <v:imagedata r:id="rId65" o:title=""/>
          </v:shape>
          <o:OLEObject DrawAspect="Content" r:id="rId66" ObjectID="_15250427" ProgID="Equation.DSMT4" ShapeID="_x0000_i27" Type="Embed"/>
        </w:objec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position w:val="-14"/>
        </w:rPr>
        <w:object w:dxaOrig="960" w:dyaOrig="4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8" o:spid="_x0000_s28" type="#_x0000_t75" style="width:48.0pt;height:18.0pt;mso-wrap-distance-left:0.0pt;mso-wrap-distance-top:0.0pt;mso-wrap-distance-right:0.0pt;mso-wrap-distance-bottom:0.0pt;" filled="f" stroked="f">
            <v:path textboxrect="0,0,0,0"/>
            <v:imagedata r:id="rId67" o:title=""/>
          </v:shape>
          <o:OLEObject DrawAspect="Content" r:id="rId68" ObjectID="_15250428" ProgID="Equation.DSMT4" ShapeID="_x0000_i28" Type="Embed"/>
        </w:object>
      </w:r>
      <w:r>
        <w:t xml:space="preserve">, </w:t>
      </w:r>
      <w:r>
        <w:rPr>
          <w:rFonts w:ascii="Times New Roman" w:hAnsi="Times New Roman" w:cs="Times New Roman"/>
          <w:color w:val="auto"/>
        </w:rPr>
        <w:t xml:space="preserve">в ряд по начальны</w:t>
      </w:r>
      <w:r>
        <w:rPr>
          <w:rFonts w:ascii="Times New Roman" w:hAnsi="Times New Roman" w:cs="Times New Roman"/>
          <w:color w:val="auto"/>
        </w:rPr>
        <w:t xml:space="preserve">м данным в   окрестности точки </w:t>
      </w:r>
      <w:r>
        <w:rPr>
          <w:position w:val="-12"/>
        </w:rPr>
        <w:object w:dxaOrig="66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9" o:spid="_x0000_s29" type="#_x0000_t75" style="width:36.0pt;height:18.0pt;mso-wrap-distance-left:0.0pt;mso-wrap-distance-top:0.0pt;mso-wrap-distance-right:0.0pt;mso-wrap-distance-bottom:0.0pt;" filled="f" stroked="f">
            <v:path textboxrect="0,0,0,0"/>
            <v:imagedata r:id="rId69" o:title=""/>
          </v:shape>
          <o:OLEObject DrawAspect="Content" r:id="rId70" ObjectID="_15250429" ProgID="Equation.DSMT4" ShapeID="_x0000_i29" Type="Embed"/>
        </w:object>
      </w:r>
      <w:r>
        <w:rPr>
          <w:rFonts w:ascii="Times New Roman" w:hAnsi="Times New Roman" w:cs="Times New Roman"/>
          <w:color w:val="auto"/>
        </w:rPr>
        <w:t xml:space="preserve">.</w:t>
      </w:r>
      <w:r/>
    </w:p>
    <w:p>
      <w:pPr>
        <w:pStyle w:val="773"/>
        <w:numPr>
          <w:ilvl w:val="0"/>
          <w:numId w:val="7"/>
        </w:numPr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Постройте фазовый портрет системы</w:t>
      </w:r>
      <w:r>
        <w:rPr>
          <w:position w:val="-10"/>
        </w:rPr>
        <w:object w:dxaOrig="1880" w:dyaOrig="3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0" o:spid="_x0000_s30" type="#_x0000_t75" style="width:93.8pt;height:19.1pt;mso-wrap-distance-left:0.0pt;mso-wrap-distance-top:0.0pt;mso-wrap-distance-right:0.0pt;mso-wrap-distance-bottom:0.0pt;" filled="f" stroked="f">
            <v:path textboxrect="0,0,0,0"/>
            <v:imagedata r:id="rId71" o:title=""/>
          </v:shape>
          <o:OLEObject DrawAspect="Content" r:id="rId72" ObjectID="_15250430" ProgID="Equation.DSMT4" ShapeID="_x0000_i30" Type="Embed"/>
        </w:object>
      </w:r>
      <w:r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</w:rPr>
        <w:t xml:space="preserve">Исследуйте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особые точки системы на устойчивость.</w:t>
      </w:r>
      <w:r/>
    </w:p>
    <w:p>
      <w:pPr>
        <w:pStyle w:val="773"/>
        <w:jc w:val="left"/>
        <w:spacing w:before="0" w:after="0" w:line="276" w:lineRule="auto"/>
        <w:rPr>
          <w:rFonts w:ascii="Times New Roman" w:hAnsi="Times New Roman" w:cs="Times New Roman"/>
          <w:color w:val="auto"/>
          <w:sz w:val="16"/>
          <w:szCs w:val="16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  <w:sz w:val="16"/>
          <w:szCs w:val="16"/>
        </w:rPr>
      </w:r>
      <w:r/>
    </w:p>
    <w:p>
      <w:pPr>
        <w:pStyle w:val="773"/>
        <w:numPr>
          <w:ilvl w:val="0"/>
          <w:numId w:val="7"/>
        </w:numPr>
        <w:jc w:val="left"/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Найдите особые точки системы, определите их тип и устойчивость. </w:t>
      </w:r>
      <w:r/>
    </w:p>
    <w:p>
      <w:pPr>
        <w:ind w:left="360"/>
        <w:jc w:val="left"/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                                                           </w:t>
      </w:r>
      <w:r>
        <w:rPr>
          <w:rFonts w:eastAsia="Times New Roman"/>
          <w:position w:val="-50"/>
          <w:lang w:eastAsia="ru-RU"/>
        </w:rPr>
        <w:object w:dxaOrig="2520" w:dyaOrig="11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1" o:spid="_x0000_s31" type="#_x0000_t75" style="width:126.0pt;height:54.0pt;mso-wrap-distance-left:0.0pt;mso-wrap-distance-top:0.0pt;mso-wrap-distance-right:0.0pt;mso-wrap-distance-bottom:0.0pt;" filled="f" stroked="f">
            <v:path textboxrect="0,0,0,0"/>
            <v:imagedata r:id="rId73" o:title=""/>
          </v:shape>
          <o:OLEObject DrawAspect="Content" r:id="rId74" ObjectID="_15250431" ProgID="Equation.DSMT4" ShapeID="_x0000_i31" Type="Embed"/>
        </w:object>
      </w:r>
      <w:r/>
    </w:p>
    <w:p>
      <w:pPr>
        <w:pStyle w:val="773"/>
        <w:numPr>
          <w:ilvl w:val="0"/>
          <w:numId w:val="7"/>
        </w:numPr>
        <w:jc w:val="left"/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Исследуйте на устойчивость решение задачи Коши: </w:t>
      </w:r>
      <w:r>
        <w:rPr>
          <w:position w:val="-14"/>
        </w:rPr>
        <w:object w:dxaOrig="2960" w:dyaOrig="42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2" o:spid="_x0000_s32" type="#_x0000_t75" style="width:150.0pt;height:24.0pt;mso-wrap-distance-left:0.0pt;mso-wrap-distance-top:0.0pt;mso-wrap-distance-right:0.0pt;mso-wrap-distance-bottom:0.0pt;" filled="f" stroked="f">
            <v:path textboxrect="0,0,0,0"/>
            <v:imagedata r:id="rId75" o:title=""/>
          </v:shape>
          <o:OLEObject DrawAspect="Content" r:id="rId76" ObjectID="_15250432" ProgID="Equation.DSMT4" ShapeID="_x0000_i32" Type="Embed"/>
        </w:object>
      </w:r>
      <w:r>
        <w:rPr>
          <w:rFonts w:ascii="Times New Roman" w:hAnsi="Times New Roman" w:cs="Times New Roman"/>
          <w:color w:val="auto"/>
        </w:rPr>
        <w:t xml:space="preserve">.</w:t>
      </w:r>
      <w:r/>
    </w:p>
    <w:p>
      <w:pPr>
        <w:jc w:val="left"/>
        <w:spacing w:before="0" w:after="200" w:line="276" w:lineRule="auto"/>
        <w:rPr>
          <w:rFonts w:ascii="Calibri" w:cs="Times New Roman"/>
          <w:color w:val="auto"/>
          <w:sz w:val="22"/>
          <w:szCs w:val="22"/>
          <w:highlight w:val="none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Calibri" w:cs="Times New Roman"/>
          <w:color w:val="auto"/>
          <w:sz w:val="22"/>
          <w:szCs w:val="22"/>
        </w:rPr>
      </w:r>
      <w:r>
        <w:rPr>
          <w:rFonts w:ascii="Times New Roman" w:hAnsi="Times New Roman" w:cs="Times New Roman"/>
          <w:b/>
          <w:bCs/>
          <w:i/>
          <w:iCs/>
        </w:rPr>
        <w:t xml:space="preserve">Соответствие индикаторов достижения компетенций и контрольно-измерительных материалов</w:t>
      </w:r>
      <w:r>
        <w:rPr>
          <w:rFonts w:ascii="Calibri" w:cs="Times New Roman"/>
          <w:color w:val="auto"/>
          <w:sz w:val="22"/>
          <w:szCs w:val="22"/>
        </w:rPr>
      </w:r>
      <w:r/>
    </w:p>
    <w:tbl>
      <w:tblPr>
        <w:tblStyle w:val="48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977"/>
        <w:gridCol w:w="6095"/>
      </w:tblGrid>
      <w:tr>
        <w:trPr/>
        <w:tc>
          <w:tcPr>
            <w:tcW w:w="568" w:type="dxa"/>
            <w:textDirection w:val="lrTb"/>
            <w:noWrap w:val="false"/>
          </w:tcPr>
          <w:p>
            <w:pPr>
              <w:pStyle w:val="3_690"/>
              <w:ind w:right="105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№</w:t>
            </w:r>
            <w:r>
              <w:rPr>
                <w:szCs w:val="24"/>
                <w:lang w:val="ru-RU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pStyle w:val="3_690"/>
              <w:ind w:right="105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Код индикатора и индикатор достижения универсальной компетенции</w:t>
            </w:r>
            <w:r>
              <w:rPr>
                <w:szCs w:val="24"/>
                <w:lang w:val="ru-RU"/>
              </w:rPr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pPr>
              <w:pStyle w:val="3_690"/>
              <w:ind w:right="105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Контрольно-измерительные материалы (КИМ) (тестовые вопросы, контрольные задания, кейсы и пр.)</w:t>
            </w:r>
            <w:r>
              <w:rPr>
                <w:szCs w:val="24"/>
                <w:lang w:val="ru-RU"/>
              </w:rPr>
            </w:r>
            <w:r/>
          </w:p>
        </w:tc>
      </w:tr>
      <w:tr>
        <w:trPr/>
        <w:tc>
          <w:tcPr>
            <w:tcW w:w="568" w:type="dxa"/>
            <w:textDirection w:val="lrTb"/>
            <w:noWrap w:val="false"/>
          </w:tcPr>
          <w:p>
            <w:pPr>
              <w:pStyle w:val="3_690"/>
              <w:ind w:right="43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</w:r>
            <w:r>
              <w:rPr>
                <w:szCs w:val="24"/>
                <w:lang w:val="ru-RU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pStyle w:val="3_690"/>
              <w:ind w:right="43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1</w:t>
            </w:r>
            <w:r>
              <w:rPr>
                <w:szCs w:val="24"/>
                <w:lang w:val="ru-RU"/>
              </w:rPr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/>
        <w:tc>
          <w:tcPr>
            <w:tcW w:w="568" w:type="dxa"/>
            <w:textDirection w:val="lrTb"/>
            <w:noWrap w:val="false"/>
          </w:tcPr>
          <w:p>
            <w:pPr>
              <w:pStyle w:val="3_690"/>
              <w:ind w:right="43"/>
              <w:jc w:val="center"/>
              <w:rPr>
                <w:lang w:val="ru-RU"/>
              </w:rPr>
            </w:pPr>
            <w:r>
              <w:rPr>
                <w:szCs w:val="24"/>
                <w:lang w:val="ru-RU"/>
              </w:rPr>
              <w:t xml:space="preserve">1</w:t>
            </w:r>
            <w:ins w:id="0" w:author="Yurii Litvinov" w:date="2023-01-23T13:02:00Z">
              <w:r>
                <w:rPr>
                  <w:szCs w:val="24"/>
                  <w:lang w:val="ru-RU"/>
                </w:rPr>
              </w:r>
            </w:ins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pStyle w:val="3_690"/>
              <w:ind w:left="42" w:right="141"/>
              <w:jc w:val="left"/>
              <w:rPr>
                <w:lang w:val="ru-RU"/>
                <w14:ligatures w14:val="none"/>
              </w:rPr>
            </w:pPr>
            <w:r>
              <w:rPr>
                <w:lang w:val="ru-RU"/>
              </w:rPr>
              <w:t xml:space="preserve">ОПК-1.002183.1. Решает геометрические или физические задачи, требующие составления и решения дифференциального уравнени</w:t>
            </w:r>
            <w:r>
              <w:rPr>
                <w:lang w:val="ru-RU"/>
              </w:rPr>
              <w:t xml:space="preserve">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  <w14:ligatures w14:val="none"/>
              </w:rPr>
            </w:r>
          </w:p>
        </w:tc>
        <w:tc>
          <w:tcPr>
            <w:tcW w:w="609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Cs w:val="0"/>
                <w:i w:val="0"/>
              </w:rPr>
            </w:pPr>
            <w:ins w:id="1" w:author="Yurii Litvinov" w:date="2023-01-23T13:03:00Z">
              <w:r>
                <w:rPr>
                  <w:rFonts w:ascii="Times New Roman" w:hAnsi="Times New Roman" w:cs="Times New Roman"/>
                  <w:i w:val="0"/>
                  <w:iCs w:val="0"/>
                </w:rPr>
              </w:r>
            </w:ins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Примерный список вопросов и заданий для проведения контрольных работ, зачета и для самостоятельной работы</w:t>
            </w:r>
            <w:ins w:id="2" w:author="Yurii Litvinov" w:date="2023-01-23T13:02:00Z">
              <w:r>
                <w:rPr>
                  <w:i w:val="0"/>
                  <w:iCs w:val="0"/>
                </w:rPr>
              </w:r>
            </w:ins>
            <w:r>
              <w:rPr>
                <w:rFonts w:ascii="Times New Roman" w:hAnsi="Times New Roman" w:cs="Times New Roman"/>
                <w:i w:val="0"/>
                <w:iCs w:val="0"/>
              </w:rPr>
            </w:r>
          </w:p>
        </w:tc>
      </w:tr>
      <w:tr>
        <w:trPr/>
        <w:tc>
          <w:tcPr>
            <w:tcW w:w="568" w:type="dxa"/>
            <w:vMerge w:val="restart"/>
            <w:textDirection w:val="lrTb"/>
            <w:noWrap w:val="false"/>
          </w:tcPr>
          <w:p>
            <w:pPr>
              <w:pStyle w:val="3_690"/>
              <w:ind w:right="43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2</w:t>
            </w:r>
            <w:r>
              <w:rPr>
                <w:szCs w:val="24"/>
                <w:lang w:val="ru-RU"/>
              </w:rPr>
            </w:r>
          </w:p>
        </w:tc>
        <w:tc>
          <w:tcPr>
            <w:tcW w:w="2977" w:type="dxa"/>
            <w:vMerge w:val="restart"/>
            <w:textDirection w:val="lrTb"/>
            <w:noWrap w:val="false"/>
          </w:tcPr>
          <w:p>
            <w:pPr>
              <w:pStyle w:val="3_690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ОПК-1.002183.2. Решает системы дифференциальных уравнений</w:t>
            </w:r>
            <w:r>
              <w:rPr>
                <w:lang w:val="ru-RU"/>
                <w14:ligatures w14:val="none"/>
              </w:rPr>
            </w:r>
            <w:r/>
            <w:r/>
            <w:r/>
            <w:r>
              <w:rPr>
                <w:lang w:val="ru-RU"/>
                <w14:ligatures w14:val="none"/>
              </w:rPr>
            </w:r>
          </w:p>
        </w:tc>
        <w:tc>
          <w:tcPr>
            <w:tcW w:w="609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Cs w:val="0"/>
                <w:i w:val="0"/>
                <w:iCs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Примерные варианты контрольных практических заданий</w:t>
            </w:r>
            <w:r>
              <w:rPr>
                <w:rFonts w:ascii="Times New Roman" w:hAnsi="Times New Roman" w:cs="Times New Roman"/>
                <w:i w:val="0"/>
                <w:iCs w:val="0"/>
              </w:rPr>
            </w:r>
            <w:r>
              <w:rPr>
                <w:rFonts w:ascii="Times New Roman" w:hAnsi="Times New Roman" w:cs="Times New Roman"/>
                <w:i w:val="0"/>
                <w:iCs w:val="0"/>
              </w:rPr>
            </w:r>
          </w:p>
        </w:tc>
      </w:tr>
      <w:tr>
        <w:trPr/>
        <w:tc>
          <w:tcPr>
            <w:tcW w:w="568" w:type="dxa"/>
            <w:vMerge w:val="restart"/>
            <w:textDirection w:val="lrTb"/>
            <w:noWrap w:val="false"/>
          </w:tcPr>
          <w:p>
            <w:pPr>
              <w:pStyle w:val="3_690"/>
              <w:ind w:right="43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3</w:t>
            </w:r>
            <w:r>
              <w:rPr>
                <w:szCs w:val="24"/>
                <w:lang w:val="ru-RU"/>
              </w:rPr>
            </w:r>
          </w:p>
        </w:tc>
        <w:tc>
          <w:tcPr>
            <w:tcW w:w="2977" w:type="dxa"/>
            <w:vMerge w:val="restart"/>
            <w:textDirection w:val="lrTb"/>
            <w:noWrap w:val="false"/>
          </w:tcPr>
          <w:p>
            <w:pPr>
              <w:pStyle w:val="3_690"/>
              <w:ind w:left="42" w:right="141"/>
              <w:jc w:val="left"/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ПКА-1.002183.1. Объясняет основное содержание дисциплины «Дифференциальные уравнения»</w:t>
            </w:r>
            <w:r>
              <w:rPr>
                <w:highlight w:val="none"/>
                <w:lang w:val="ru-RU"/>
                <w14:ligatures w14:val="none"/>
              </w:rPr>
            </w:r>
            <w:r/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highlight w:val="none"/>
                <w:lang w:val="ru-RU"/>
                <w14:ligatures w14:val="none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  <w:r>
              <w:rPr>
                <w:highlight w:val="none"/>
                <w:lang w:val="ru-RU"/>
                <w14:ligatures w14:val="none"/>
              </w:rPr>
            </w:r>
          </w:p>
        </w:tc>
        <w:tc>
          <w:tcPr>
            <w:tcW w:w="609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Cs w:val="0"/>
                <w:i w:val="0"/>
                <w:iCs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Примерный перечень вопросов к экзамену</w:t>
            </w:r>
            <w:r>
              <w:rPr>
                <w:rFonts w:ascii="Times New Roman" w:hAnsi="Times New Roman" w:cs="Times New Roman"/>
                <w:i w:val="0"/>
                <w:iCs w:val="0"/>
              </w:rPr>
            </w:r>
            <w:r>
              <w:rPr>
                <w:rFonts w:ascii="Times New Roman" w:hAnsi="Times New Roman" w:cs="Times New Roman"/>
                <w:i w:val="0"/>
                <w:iCs w:val="0"/>
              </w:rPr>
            </w:r>
          </w:p>
        </w:tc>
      </w:tr>
      <w:tr>
        <w:trPr/>
        <w:tc>
          <w:tcPr>
            <w:tcW w:w="568" w:type="dxa"/>
            <w:vMerge w:val="restart"/>
            <w:textDirection w:val="lrTb"/>
            <w:noWrap w:val="false"/>
          </w:tcPr>
          <w:p>
            <w:pPr>
              <w:pStyle w:val="3_690"/>
              <w:ind w:right="43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4</w:t>
            </w:r>
            <w:r>
              <w:rPr>
                <w:szCs w:val="24"/>
                <w:lang w:val="ru-RU"/>
              </w:rPr>
            </w:r>
          </w:p>
        </w:tc>
        <w:tc>
          <w:tcPr>
            <w:tcW w:w="2977" w:type="dxa"/>
            <w:vMerge w:val="restart"/>
            <w:textDirection w:val="lrTb"/>
            <w:noWrap w:val="false"/>
          </w:tcPr>
          <w:p>
            <w:pPr>
              <w:pStyle w:val="3_690"/>
              <w:ind w:left="42" w:right="141"/>
              <w:jc w:val="left"/>
              <w:rPr>
                <w:lang w:val="ru-RU"/>
              </w:rPr>
            </w:pPr>
            <w:r>
              <w:rPr>
                <w:lang w:val="ru-RU"/>
              </w:rPr>
            </w:r>
            <w:r>
              <w:rPr>
                <w:lang w:val="ru-RU"/>
              </w:rPr>
              <w:t xml:space="preserve">ПКА-1.002183.2. Воспроизводит формальные доказательства основных теорем из области дифференциальных уравнений</w:t>
            </w:r>
            <w:r>
              <w:rPr>
                <w:lang w:val="ru-RU"/>
                <w14:ligatures w14:val="none"/>
              </w:rPr>
            </w:r>
            <w:r/>
            <w:r/>
            <w:r/>
            <w:r>
              <w:rPr>
                <w:lang w:val="ru-RU"/>
                <w14:ligatures w14:val="none"/>
              </w:rPr>
            </w:r>
          </w:p>
        </w:tc>
        <w:tc>
          <w:tcPr>
            <w:tcW w:w="609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Примерный перечень вопросов к экзамену</w:t>
            </w:r>
            <w:r>
              <w:rPr>
                <w:rFonts w:ascii="Times New Roman" w:hAnsi="Times New Roman" w:cs="Times New Roman"/>
                <w:bCs w:val="0"/>
                <w:i w:val="0"/>
                <w:iCs/>
              </w:rPr>
            </w:r>
            <w:r/>
          </w:p>
          <w:p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</w:r>
            <w:r>
              <w:rPr>
                <w:rFonts w:ascii="Times New Roman" w:hAnsi="Times New Roman" w:cs="Times New Roman"/>
                <w:i/>
                <w:iCs/>
              </w:rPr>
            </w:r>
          </w:p>
        </w:tc>
      </w:tr>
    </w:tbl>
    <w:p>
      <w:pPr>
        <w:jc w:val="left"/>
        <w:spacing w:before="0" w:after="200" w:line="276" w:lineRule="auto"/>
        <w:rPr>
          <w:rFonts w:ascii="Calibri" w:cs="Times New Roman"/>
          <w:color w:val="auto"/>
          <w:sz w:val="22"/>
          <w:szCs w:val="2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alibri" w:cs="Times New Roman"/>
          <w:color w:val="auto"/>
          <w:sz w:val="22"/>
          <w:szCs w:val="22"/>
          <w:highlight w:val="none"/>
        </w:rPr>
      </w:r>
      <w:r>
        <w:rPr>
          <w:rFonts w:ascii="Calibri" w:cs="Times New Roman"/>
          <w:color w:val="auto"/>
          <w:sz w:val="22"/>
          <w:szCs w:val="22"/>
          <w:highlight w:val="none"/>
        </w:rPr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обучающимися содержания и качества учебного процесса</w:t>
      </w:r>
      <w:r/>
    </w:p>
    <w:p>
      <w:pPr>
        <w:ind w:firstLine="720"/>
        <w:rPr>
          <w:rFonts w:ascii="Times New Roman" w:hAnsi="Times New Roman" w:eastAsia="Calibri" w:cs="Times New Roman"/>
        </w:rPr>
      </w:pPr>
      <w:r>
        <w:rPr>
          <w:rFonts w:ascii="Times New Roman" w:hAnsi="Times New Roman" w:eastAsia="Calibri" w:cs="Times New Roman"/>
        </w:rPr>
        <w:t xml:space="preserve">Для оценки содержания и качества учебного процесса может применяться анкетирование или опрос в соответствии с методикой и графиком, утверждаемым в установленном порядке.</w:t>
      </w:r>
      <w:r/>
    </w:p>
    <w:p>
      <w:pPr>
        <w:jc w:val="left"/>
        <w:spacing w:before="0"/>
        <w:rPr>
          <w:rFonts w:ascii="Times New Roman" w:hAnsi="Times New Roman" w:eastAsia="DejaVu Sans" w:cs="Times New Roman"/>
          <w:b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3.2.</w:t>
      </w:r>
      <w:r>
        <w:rPr>
          <w:rFonts w:ascii="Times New Roman" w:hAnsi="Times New Roman" w:eastAsia="DejaVu Sans" w:cs="Times New Roman"/>
          <w:b/>
          <w:color w:val="auto"/>
          <w:lang w:eastAsia="ar-SA"/>
        </w:rPr>
        <w:tab/>
        <w:t xml:space="preserve">Кадровое обеспечение</w:t>
      </w:r>
      <w:r/>
    </w:p>
    <w:p>
      <w:pPr>
        <w:jc w:val="left"/>
        <w:spacing w:before="0"/>
        <w:rPr>
          <w:rFonts w:ascii="Times New Roman" w:hAnsi="Times New Roman" w:eastAsia="DejaVu Sans" w:cs="Times New Roman"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b/>
          <w:color w:val="auto"/>
          <w:lang w:eastAsia="ar-SA"/>
        </w:rPr>
        <w:t xml:space="preserve">3.2.1</w:t>
      </w:r>
      <w:r>
        <w:rPr>
          <w:rFonts w:ascii="Times New Roman" w:hAnsi="Times New Roman" w:eastAsia="DejaVu Sans" w:cs="Times New Roman"/>
          <w:b/>
          <w:color w:val="auto"/>
          <w:lang w:eastAsia="ar-SA"/>
        </w:rPr>
        <w:tab/>
        <w:t xml:space="preserve">Образование и (или) квалификация штатных преподавателей и иных лиц, допущенных к проведению учебных занятий</w:t>
      </w:r>
      <w:r/>
    </w:p>
    <w:p>
      <w:pPr>
        <w:ind w:firstLine="708"/>
        <w:spacing w:before="0" w:after="0" w:line="276" w:lineRule="auto"/>
        <w:rPr>
          <w:rFonts w:ascii="Times New Roman" w:hAnsi="Times New Roman" w:eastAsia="DejaVu Sans" w:cs="Times New Roman"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color w:val="auto"/>
          <w:lang w:eastAsia="ar-SA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r>
        <w:rPr>
          <w:rFonts w:ascii="Times New Roman" w:hAnsi="Times New Roman" w:eastAsia="DejaVu Sans" w:cs="Times New Roman"/>
          <w:color w:val="auto"/>
          <w:lang w:eastAsia="ar-SA"/>
        </w:rPr>
        <w:t xml:space="preserve">PhD</w:t>
      </w:r>
      <w:r>
        <w:rPr>
          <w:rFonts w:ascii="Times New Roman" w:hAnsi="Times New Roman" w:eastAsia="DejaVu Sans" w:cs="Times New Roman"/>
          <w:color w:val="auto"/>
          <w:lang w:eastAsia="ar-SA"/>
        </w:rPr>
        <w:t xml:space="preserve">, прошедшую установленную процедуру признания и установления эквивалентности) и/или ученое звание профессора или доцента. </w:t>
      </w:r>
      <w:r/>
    </w:p>
    <w:p>
      <w:pPr>
        <w:ind w:firstLine="708"/>
        <w:spacing w:before="0" w:after="0" w:line="276" w:lineRule="auto"/>
        <w:rPr>
          <w:rFonts w:ascii="Times New Roman" w:hAnsi="Times New Roman" w:cs="Times New Roman"/>
          <w:color w:val="auto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  <w:color w:val="auto"/>
        </w:rPr>
        <w:t xml:space="preserve">К преподаванию практических занятий могут быть допущены преподаватели, имеющие диплом о высшем образовании по соответствующему направлению.</w:t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3.2.2 Обеспечение учебно-вспомогательным и (или) иным персоналом</w:t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Специальных требований нет.  </w:t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3.3.</w:t>
      </w:r>
      <w:r>
        <w:rPr>
          <w:rFonts w:ascii="Times New Roman" w:hAnsi="Times New Roman" w:cs="Times New Roman"/>
          <w:b/>
        </w:rPr>
        <w:tab/>
        <w:t xml:space="preserve">Материально-техническое обеспечение</w:t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3.3.1</w:t>
      </w:r>
      <w:r>
        <w:rPr>
          <w:rFonts w:ascii="Times New Roman" w:hAnsi="Times New Roman" w:cs="Times New Roman"/>
          <w:b/>
        </w:rPr>
        <w:tab/>
        <w:t xml:space="preserve">Характеристики аудиторий (помещений, мест) для проведения занятий</w:t>
      </w:r>
      <w:r/>
    </w:p>
    <w:p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Требуются стандартно оборудованные лекционные аудитории (доска, мел, губка, маркер). </w:t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3.3.2</w:t>
      </w:r>
      <w:r>
        <w:rPr>
          <w:rFonts w:ascii="Times New Roman" w:hAnsi="Times New Roman" w:cs="Times New Roman"/>
          <w:b/>
        </w:rPr>
        <w:tab/>
        <w:t xml:space="preserve"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  <w:r/>
    </w:p>
    <w:p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проведении отдельных занятий возможно использование студентами компьютерных математических пакетов для выполнения практических заданий. </w:t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3.3.3</w:t>
      </w:r>
      <w:r>
        <w:rPr>
          <w:rFonts w:ascii="Times New Roman" w:hAnsi="Times New Roman" w:cs="Times New Roman"/>
          <w:b/>
        </w:rPr>
        <w:tab/>
        <w:t xml:space="preserve">Характеристики специализированного оборудования</w:t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Не предусмотрены.</w:t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3.3.4</w:t>
      </w:r>
      <w:r>
        <w:rPr>
          <w:rFonts w:ascii="Times New Roman" w:hAnsi="Times New Roman" w:cs="Times New Roman"/>
          <w:b/>
        </w:rPr>
        <w:tab/>
        <w:t xml:space="preserve">Характеристики специализированного программного обеспечения</w:t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Не предусмотрены.</w:t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3.3.5</w:t>
      </w:r>
      <w:r>
        <w:rPr>
          <w:rFonts w:ascii="Times New Roman" w:hAnsi="Times New Roman" w:cs="Times New Roman"/>
          <w:b/>
        </w:rPr>
        <w:tab/>
        <w:t xml:space="preserve">Перечень и объёмы требуемых расходных материалов</w:t>
      </w:r>
      <w:r/>
    </w:p>
    <w:p>
      <w:pPr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Мел, губки, бумага формата А4, канцелярские товары, картриджи принтеров, диски в объеме, необходимом для проведения занятий, по заявкам преподавателей.</w:t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3.4.</w:t>
      </w:r>
      <w:r>
        <w:rPr>
          <w:rFonts w:ascii="Times New Roman" w:hAnsi="Times New Roman" w:eastAsia="Times New Roman" w:cs="Times New Roman"/>
          <w:b/>
        </w:rPr>
        <w:tab/>
        <w:t xml:space="preserve">Информационное обеспечение</w:t>
      </w:r>
      <w:r/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3.4.1</w:t>
      </w:r>
      <w:r>
        <w:rPr>
          <w:rFonts w:ascii="Times New Roman" w:hAnsi="Times New Roman" w:eastAsia="Times New Roman" w:cs="Times New Roman"/>
          <w:b/>
        </w:rPr>
        <w:tab/>
        <w:t xml:space="preserve">Список обязательной литературы</w:t>
      </w:r>
      <w:r/>
    </w:p>
    <w:p>
      <w:pPr>
        <w:spacing w:before="0"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/>
    </w:p>
    <w:p>
      <w:pPr>
        <w:numPr>
          <w:ilvl w:val="0"/>
          <w:numId w:val="12"/>
        </w:numPr>
        <w:ind w:left="0"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Б</w:t>
      </w:r>
      <w:r>
        <w:rPr>
          <w:rFonts w:ascii="Times New Roman" w:hAnsi="Times New Roman" w:eastAsia="Times New Roman" w:cs="Times New Roman"/>
        </w:rPr>
        <w:t xml:space="preserve">ибиков Ю.Н. Курс обыкновенных дифференциальных уравнений. М.: Высшая школа, 1991. (Допущено Министерством высшего и среднего специального образования РСФСР в качестве учебного пособия для студентов университетов, обучающихся по специальности «Математика»).</w:t>
      </w:r>
      <w:r/>
    </w:p>
    <w:p>
      <w:pPr>
        <w:numPr>
          <w:ilvl w:val="0"/>
          <w:numId w:val="12"/>
        </w:numPr>
        <w:ind w:left="0"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Бибиков Ю.Н.  Общий курс обыкновенных дифференциальных уравнений. СПб.: Издательство Санкт-Петербургского университета. 2005.</w:t>
      </w:r>
      <w:r/>
    </w:p>
    <w:p>
      <w:pPr>
        <w:numPr>
          <w:ilvl w:val="0"/>
          <w:numId w:val="12"/>
        </w:numPr>
        <w:ind w:left="0" w:firstLine="720"/>
        <w:jc w:val="left"/>
        <w:spacing w:before="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Филиппов А.Ф. Сборник задач по дифференциальным уравнениям. - М.: Книжный дом "ЛИБРОКОМ", 2013. </w:t>
      </w:r>
      <w:r/>
    </w:p>
    <w:p>
      <w:pPr>
        <w:numPr>
          <w:ilvl w:val="0"/>
          <w:numId w:val="12"/>
        </w:numPr>
        <w:ind w:left="0" w:firstLine="720"/>
        <w:spacing w:before="0" w:after="0"/>
        <w:rPr>
          <w:rFonts w:ascii="Times New Roman" w:hAnsi="Times New Roman" w:eastAsia="Times New Roman" w:cs="Times New Roman"/>
        </w:rPr>
      </w:pPr>
      <w:r/>
      <w:bookmarkStart w:id="8" w:name="_Hlk51256466"/>
      <w:r/>
      <w:bookmarkStart w:id="9" w:name="_Hlk51244224"/>
      <w:r>
        <w:rPr>
          <w:rFonts w:ascii="Times New Roman" w:hAnsi="Times New Roman" w:eastAsia="Times New Roman" w:cs="Times New Roman"/>
        </w:rPr>
        <w:t xml:space="preserve">Бибиков Ю.Н. Курс обыкновенных дифференциальных уравнений. СПб.: «Лань». 2011.</w:t>
      </w:r>
      <w:r>
        <w:rPr>
          <w:rFonts w:ascii="Times New Roman" w:hAnsi="Times New Roman" w:eastAsia="Times New Roman" w:cs="Times New Roman"/>
          <w:b/>
        </w:rPr>
        <w:t xml:space="preserve"> + </w:t>
      </w:r>
      <w:r>
        <w:rPr>
          <w:rFonts w:ascii="Times New Roman" w:hAnsi="Times New Roman" w:eastAsia="Times New Roman" w:cs="Times New Roman"/>
        </w:rPr>
        <w:t xml:space="preserve">ЭБС «Лань» по подписке </w:t>
      </w:r>
      <w:r>
        <w:rPr>
          <w:rFonts w:ascii="Times New Roman" w:hAnsi="Times New Roman" w:eastAsia="Times New Roman" w:cs="Times New Roman"/>
        </w:rPr>
        <w:t xml:space="preserve">СПбГУ </w:t>
      </w:r>
      <w:hyperlink r:id="rId77" w:tooltip="https://proxy.library.spbu.ru:2279/book/1542" w:history="1">
        <w:r>
          <w:rPr>
            <w:rStyle w:val="766"/>
            <w:rFonts w:ascii="Times New Roman" w:hAnsi="Times New Roman" w:cs="Times New Roman"/>
            <w:u w:val="none"/>
          </w:rPr>
          <w:t xml:space="preserve">https://proxy.library.spbu.ru:2279/book/1542</w:t>
        </w:r>
      </w:hyperlink>
      <w:r/>
      <w:bookmarkEnd w:id="8"/>
      <w:r>
        <w:rPr>
          <w:rFonts w:ascii="Times New Roman" w:hAnsi="Times New Roman" w:cs="Times New Roman"/>
          <w:color w:val="0000ff"/>
        </w:rPr>
        <w:t xml:space="preserve">.</w:t>
      </w:r>
      <w:bookmarkEnd w:id="9"/>
      <w:r/>
    </w:p>
    <w:p>
      <w:pPr>
        <w:spacing w:before="0"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/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3.4.2</w:t>
      </w:r>
      <w:r>
        <w:rPr>
          <w:rFonts w:ascii="Times New Roman" w:hAnsi="Times New Roman" w:eastAsia="Times New Roman" w:cs="Times New Roman"/>
          <w:b/>
        </w:rPr>
        <w:tab/>
        <w:t xml:space="preserve">Список дополнительной литературы</w:t>
      </w:r>
      <w:r/>
    </w:p>
    <w:p>
      <w:pPr>
        <w:spacing w:before="0"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/>
    </w:p>
    <w:p>
      <w:pPr>
        <w:numPr>
          <w:ilvl w:val="0"/>
          <w:numId w:val="11"/>
        </w:numPr>
        <w:ind w:left="0"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Матвеев Н.М. Сборник задач и упражнений по обыкновенным дифференциальным уравнениям. Издание 7-е, дополненное. СПб.: «Лань», 2002.</w:t>
      </w:r>
      <w:r/>
    </w:p>
    <w:p>
      <w:pPr>
        <w:numPr>
          <w:ilvl w:val="0"/>
          <w:numId w:val="11"/>
        </w:numPr>
        <w:ind w:left="0"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Амелькин В.В. Дифференциальные уравнения в приложениях. Минск, 1987.</w:t>
      </w:r>
      <w:r/>
    </w:p>
    <w:p>
      <w:pPr>
        <w:numPr>
          <w:ilvl w:val="0"/>
          <w:numId w:val="11"/>
        </w:numPr>
        <w:ind w:left="0" w:firstLine="720"/>
        <w:spacing w:before="0" w:after="0"/>
        <w:rPr>
          <w:rFonts w:ascii="Times New Roman" w:hAnsi="Times New Roman" w:cs="Times New Roman"/>
          <w:color w:val="auto"/>
        </w:rPr>
      </w:pPr>
      <w:r/>
      <w:bookmarkStart w:id="10" w:name="_Hlk51246241"/>
      <w:r/>
      <w:bookmarkStart w:id="11" w:name="_Hlk51242741"/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Демидович Б.П. Лекции по математической теории устойчивости. М. 1967-2008, </w:t>
      </w:r>
      <w:bookmarkStart w:id="12" w:name="_Hlk51267797"/>
      <w:r>
        <w:rPr>
          <w:rFonts w:ascii="Times New Roman" w:hAnsi="Times New Roman" w:eastAsia="Times New Roman" w:cs="Times New Roman"/>
          <w:b/>
        </w:rPr>
        <w:t xml:space="preserve">+ </w:t>
      </w:r>
      <w:r>
        <w:rPr>
          <w:rFonts w:ascii="Times New Roman" w:hAnsi="Times New Roman" w:eastAsia="Times New Roman" w:cs="Times New Roman"/>
        </w:rPr>
        <w:t xml:space="preserve">ЭБС «Лань» по подписке СПбГУ: </w:t>
      </w:r>
      <w:hyperlink r:id="rId78" w:tooltip="https://proxy.library.spbu.ru:2279/book/123" w:history="1">
        <w:r>
          <w:rPr>
            <w:rFonts w:ascii="Times New Roman" w:hAnsi="Times New Roman" w:cs="Times New Roman"/>
            <w:color w:val="auto"/>
          </w:rPr>
          <w:t xml:space="preserve">https://proxy.library.spbu.ru:2279/book/123</w:t>
        </w:r>
      </w:hyperlink>
      <w:r/>
      <w:bookmarkEnd w:id="10"/>
      <w:r>
        <w:rPr>
          <w:rFonts w:ascii="Times New Roman" w:hAnsi="Times New Roman" w:cs="Times New Roman"/>
          <w:color w:val="auto"/>
        </w:rPr>
        <w:t xml:space="preserve">.</w:t>
      </w:r>
      <w:r>
        <w:rPr>
          <w:rFonts w:ascii="Times New Roman" w:hAnsi="Times New Roman" w:eastAsia="Times New Roman" w:cs="Times New Roman"/>
          <w:color w:val="auto"/>
        </w:rPr>
        <w:t xml:space="preserve"> </w:t>
      </w:r>
      <w:bookmarkEnd w:id="11"/>
      <w:bookmarkEnd w:id="12"/>
      <w:r/>
    </w:p>
    <w:p>
      <w:pPr>
        <w:numPr>
          <w:ilvl w:val="0"/>
          <w:numId w:val="11"/>
        </w:numPr>
        <w:ind w:left="0"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Арнольд В.И. Обыкновенные дифференциальные уравнения. М. 1984.</w:t>
      </w:r>
      <w:r/>
    </w:p>
    <w:p>
      <w:pPr>
        <w:pStyle w:val="773"/>
        <w:numPr>
          <w:ilvl w:val="0"/>
          <w:numId w:val="11"/>
        </w:numPr>
        <w:ind w:left="0" w:firstLine="720"/>
        <w:spacing w:before="0" w:after="0"/>
        <w:rPr>
          <w:rFonts w:ascii="Times New Roman" w:hAnsi="Times New Roman" w:cs="Times New Roman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Арнольд В.И. Дополнительные главы теории обыкновенных дифференциальных уравнений. - М.: Наука, 1978.</w:t>
      </w:r>
      <w:r/>
    </w:p>
    <w:p>
      <w:pPr>
        <w:numPr>
          <w:ilvl w:val="0"/>
          <w:numId w:val="11"/>
        </w:numPr>
        <w:ind w:left="0"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Петровский И.Г. Лекции по теории обыкновенных дифференциальных уравнений. М. 1979.</w:t>
      </w:r>
      <w:r/>
    </w:p>
    <w:p>
      <w:pPr>
        <w:numPr>
          <w:ilvl w:val="0"/>
          <w:numId w:val="11"/>
        </w:numPr>
        <w:ind w:left="0"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Бибиков Ю.Н. Многочастотные нелинейные колебания и их бифуркации. Монография. Издательство Ленинградского университета. Л. 1991.</w:t>
      </w:r>
      <w:r/>
    </w:p>
    <w:p>
      <w:pPr>
        <w:numPr>
          <w:ilvl w:val="0"/>
          <w:numId w:val="11"/>
        </w:numPr>
        <w:ind w:left="0"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Плисс В.А., Ильин Ю.А. Теория нелинейных колебаний. I. Основные свойства периодических систем. II. Периодические решения автономных систем. СПб.: Издательский дом Санкт-Петербургского государственного университета. 2012.</w:t>
      </w:r>
      <w:r/>
    </w:p>
    <w:p>
      <w:pPr>
        <w:numPr>
          <w:ilvl w:val="0"/>
          <w:numId w:val="11"/>
        </w:numPr>
        <w:ind w:left="0"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Плисс В.А. Интегральные множества периодических систем дифференциальных уравнений. М. 1977.</w:t>
      </w:r>
      <w:r/>
    </w:p>
    <w:p>
      <w:pPr>
        <w:numPr>
          <w:ilvl w:val="0"/>
          <w:numId w:val="11"/>
        </w:numPr>
        <w:ind w:left="0"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Беллман Р. Теория устойчивости решений дифференциальных уравнений. М., 1954.</w:t>
      </w:r>
      <w:r/>
    </w:p>
    <w:p>
      <w:pPr>
        <w:numPr>
          <w:ilvl w:val="0"/>
          <w:numId w:val="11"/>
        </w:numPr>
        <w:ind w:left="0"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Коддингтон</w:t>
      </w:r>
      <w:r>
        <w:rPr>
          <w:rFonts w:ascii="Times New Roman" w:hAnsi="Times New Roman" w:eastAsia="Times New Roman" w:cs="Times New Roman"/>
        </w:rPr>
        <w:t xml:space="preserve"> Э.А., Левинсон Н. Теория обыкновенных дифференциальных уравнений. М., 1958.</w:t>
      </w:r>
      <w:r/>
    </w:p>
    <w:p>
      <w:pPr>
        <w:numPr>
          <w:ilvl w:val="0"/>
          <w:numId w:val="11"/>
        </w:numPr>
        <w:ind w:left="0"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Понтрягин Л.С.  Обыкновенные дифференциальные уравнения. М. 1978.</w:t>
      </w:r>
      <w:r/>
    </w:p>
    <w:p>
      <w:pPr>
        <w:numPr>
          <w:ilvl w:val="0"/>
          <w:numId w:val="11"/>
        </w:numPr>
        <w:ind w:left="0"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Хартман Ф. Обыкновенные дифференциальные уравнения. </w:t>
      </w:r>
      <w:r>
        <w:rPr>
          <w:rFonts w:ascii="Times New Roman" w:hAnsi="Times New Roman" w:eastAsia="Times New Roman" w:cs="Times New Roman"/>
        </w:rPr>
        <w:t xml:space="preserve">М.:Мир</w:t>
      </w:r>
      <w:r>
        <w:rPr>
          <w:rFonts w:ascii="Times New Roman" w:hAnsi="Times New Roman" w:eastAsia="Times New Roman" w:cs="Times New Roman"/>
        </w:rPr>
        <w:t xml:space="preserve">, 1970.</w:t>
      </w:r>
      <w:r/>
    </w:p>
    <w:p>
      <w:pPr>
        <w:numPr>
          <w:ilvl w:val="0"/>
          <w:numId w:val="11"/>
        </w:numPr>
        <w:ind w:left="0"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Адрианова Л.Я</w:t>
      </w:r>
      <w:r>
        <w:rPr>
          <w:rFonts w:ascii="Times New Roman" w:hAnsi="Times New Roman" w:eastAsia="Times New Roman" w:cs="Times New Roman"/>
        </w:rPr>
        <w:t xml:space="preserve">.</w:t>
      </w:r>
      <w:r>
        <w:rPr>
          <w:rFonts w:ascii="Times New Roman" w:hAnsi="Times New Roman" w:eastAsia="Times New Roman" w:cs="Times New Roman"/>
        </w:rPr>
        <w:t xml:space="preserve">, </w:t>
      </w:r>
      <w:r>
        <w:rPr>
          <w:rFonts w:ascii="Times New Roman" w:hAnsi="Times New Roman" w:eastAsia="Times New Roman" w:cs="Times New Roman"/>
        </w:rPr>
        <w:t xml:space="preserve">Крыжевич</w:t>
      </w:r>
      <w:r>
        <w:rPr>
          <w:rFonts w:ascii="Times New Roman" w:hAnsi="Times New Roman" w:eastAsia="Times New Roman" w:cs="Times New Roman"/>
        </w:rPr>
        <w:t xml:space="preserve"> С.Г.  Некоторые коэффициентные критерии свойств решений линейных уравнений второго порядка.  Изд-во СПбГУ. 2002. </w:t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spacing w:before="0" w:after="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3.4.3</w:t>
      </w:r>
      <w:r>
        <w:rPr>
          <w:rFonts w:ascii="Times New Roman" w:hAnsi="Times New Roman" w:eastAsia="Times New Roman" w:cs="Times New Roman"/>
          <w:b/>
        </w:rPr>
        <w:tab/>
        <w:t xml:space="preserve">Перечень иных информационных источников</w:t>
      </w:r>
      <w:r/>
    </w:p>
    <w:p>
      <w:pPr>
        <w:spacing w:before="0" w:after="0"/>
        <w:rPr>
          <w:rFonts w:ascii="Times New Roman" w:hAnsi="Times New Roman" w:eastAsia="Times New Roman" w:cs="Times New Roman"/>
          <w:b/>
          <w:sz w:val="16"/>
          <w:szCs w:val="16"/>
        </w:rPr>
      </w:pPr>
      <w:r>
        <w:rPr>
          <w:rFonts w:ascii="Times New Roman" w:hAnsi="Times New Roman" w:eastAsia="Times New Roman" w:cs="Times New Roman"/>
          <w:b/>
          <w:sz w:val="16"/>
          <w:szCs w:val="16"/>
        </w:rPr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Материалы, размещенные в сети Интернет:</w:t>
      </w:r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/>
    </w:p>
    <w:p>
      <w:pPr>
        <w:pStyle w:val="773"/>
        <w:numPr>
          <w:ilvl w:val="3"/>
          <w:numId w:val="11"/>
        </w:numPr>
        <w:ind w:left="-57" w:firstLine="709"/>
        <w:spacing w:before="0" w:after="0"/>
        <w:rPr>
          <w:rFonts w:ascii="Times New Roman" w:hAnsi="Times New Roman" w:eastAsia="Times New Roman" w:cs="Times New Roman"/>
          <w:color w:val="auto"/>
        </w:rPr>
      </w:pPr>
      <w:r/>
      <w:bookmarkStart w:id="13" w:name="_Hlk51257759"/>
      <w:r>
        <w:rPr>
          <w:rFonts w:ascii="Times New Roman" w:hAnsi="Times New Roman" w:eastAsia="Times New Roman" w:cs="Times New Roman"/>
          <w:color w:val="auto"/>
        </w:rPr>
        <w:t xml:space="preserve"> </w:t>
      </w:r>
      <w:hyperlink r:id="rId79" w:tooltip="http://www.umu.spbu.ru" w:history="1">
        <w:r>
          <w:rPr>
            <w:rStyle w:val="766"/>
            <w:rFonts w:ascii="Times New Roman" w:hAnsi="Times New Roman" w:eastAsia="Times New Roman" w:cs="Times New Roman"/>
            <w:u w:val="none"/>
          </w:rPr>
          <w:t xml:space="preserve">http://www.umu.spbu.ru</w:t>
        </w:r>
      </w:hyperlink>
      <w:r>
        <w:rPr>
          <w:rFonts w:ascii="Times New Roman" w:hAnsi="Times New Roman" w:eastAsia="Times New Roman" w:cs="Times New Roman"/>
          <w:color w:val="auto"/>
        </w:rPr>
        <w:t xml:space="preserve">.</w:t>
      </w:r>
      <w:r>
        <w:rPr>
          <w:rFonts w:ascii="Times New Roman" w:hAnsi="Times New Roman" w:eastAsia="Times New Roman" w:cs="Times New Roman"/>
          <w:color w:val="auto"/>
        </w:rPr>
        <w:t xml:space="preserve"> </w:t>
      </w:r>
      <w:r/>
    </w:p>
    <w:p>
      <w:pPr>
        <w:pStyle w:val="773"/>
        <w:numPr>
          <w:ilvl w:val="3"/>
          <w:numId w:val="11"/>
        </w:numPr>
        <w:ind w:left="-57" w:firstLine="709"/>
        <w:spacing w:before="0" w:after="0"/>
        <w:rPr>
          <w:rStyle w:val="766"/>
          <w:rFonts w:ascii="Times New Roman" w:hAnsi="Times New Roman" w:eastAsia="Times New Roman" w:cs="Times New Roman"/>
          <w:color w:val="auto"/>
          <w:u w:val="none"/>
        </w:rPr>
      </w:pPr>
      <w:r>
        <w:rPr>
          <w:rFonts w:ascii="Times New Roman" w:hAnsi="Times New Roman" w:eastAsia="Times New Roman" w:cs="Times New Roman"/>
          <w:color w:val="auto"/>
        </w:rPr>
        <w:t xml:space="preserve"> </w:t>
      </w:r>
      <w:hyperlink r:id="rId80" w:tooltip="http://www/etudes.ru" w:history="1">
        <w:r>
          <w:rPr>
            <w:rStyle w:val="766"/>
            <w:rFonts w:ascii="Times New Roman" w:hAnsi="Times New Roman" w:eastAsia="Times New Roman" w:cs="Times New Roman"/>
            <w:u w:val="none"/>
          </w:rPr>
          <w:t xml:space="preserve">http://www/etudes.ru</w:t>
        </w:r>
      </w:hyperlink>
      <w:r>
        <w:rPr>
          <w:rFonts w:ascii="Times New Roman" w:hAnsi="Times New Roman" w:eastAsia="Times New Roman" w:cs="Times New Roman"/>
          <w:color w:val="auto"/>
        </w:rPr>
        <w:t xml:space="preserve">.</w:t>
      </w:r>
      <w:bookmarkEnd w:id="13"/>
      <w:r/>
    </w:p>
    <w:p>
      <w:pPr>
        <w:ind w:firstLine="720"/>
        <w:spacing w:before="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/>
    </w:p>
    <w:p>
      <w:pPr>
        <w:ind w:firstLine="720"/>
        <w:spacing w:before="0" w:after="0"/>
        <w:rPr>
          <w:rFonts w:ascii="Times New Roman" w:hAnsi="Times New Roman" w:cs="Times New Roman"/>
        </w:rPr>
      </w:pPr>
      <w:r/>
      <w:bookmarkStart w:id="14" w:name="_Hlk51277492"/>
      <w:r>
        <w:rPr>
          <w:rFonts w:ascii="Times New Roman" w:hAnsi="Times New Roman" w:eastAsia="Times New Roman" w:cs="Times New Roman"/>
        </w:rPr>
        <w:t xml:space="preserve">- ЭР открытого доступа в сети Интернет</w:t>
      </w:r>
      <w:bookmarkEnd w:id="14"/>
      <w:r/>
    </w:p>
    <w:p>
      <w:pPr>
        <w:ind w:firstLine="708"/>
        <w:jc w:val="left"/>
        <w:spacing w:before="0" w:after="0"/>
        <w:rPr>
          <w:rFonts w:ascii="Times New Roman" w:hAnsi="Times New Roman" w:eastAsia="DejaVu Sans" w:cs="Times New Roman"/>
          <w:color w:val="auto"/>
          <w:lang w:eastAsia="ar-SA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Times New Roman" w:hAnsi="Times New Roman" w:eastAsia="DejaVu Sans" w:cs="Times New Roman"/>
          <w:color w:val="auto"/>
          <w:lang w:eastAsia="ar-SA"/>
        </w:rPr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Раздел 4. Разработчики программы</w:t>
      </w:r>
      <w:r/>
    </w:p>
    <w:p>
      <w:pPr>
        <w:ind w:firstLine="709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Бибиков Юрий Николаевич, доктор ф-</w:t>
      </w:r>
      <w:r>
        <w:rPr>
          <w:rFonts w:ascii="Times New Roman" w:hAnsi="Times New Roman" w:cs="Times New Roman"/>
        </w:rPr>
        <w:t xml:space="preserve">м.н</w:t>
      </w:r>
      <w:r>
        <w:rPr>
          <w:rFonts w:ascii="Times New Roman" w:hAnsi="Times New Roman" w:cs="Times New Roman"/>
        </w:rPr>
        <w:t xml:space="preserve">., профессор кафедры дифференциальных уравнений</w:t>
      </w:r>
      <w:r>
        <w:rPr>
          <w:rFonts w:ascii="Times New Roman" w:hAnsi="Times New Roman" w:cs="Times New Roman"/>
        </w:rPr>
        <w:t xml:space="preserve">.</w:t>
      </w:r>
      <w:r/>
    </w:p>
    <w:p>
      <w:pPr>
        <w:ind w:firstLine="709"/>
        <w:spacing w:before="0" w:after="0"/>
        <w:rPr>
          <w:rFonts w:ascii="Times New Roman" w:hAnsi="Times New Roman" w:eastAsia="DejaVu Sans" w:cs="Times New Roman"/>
          <w:lang w:eastAsia="ar-SA"/>
        </w:rPr>
      </w:pPr>
      <w:r>
        <w:rPr>
          <w:rFonts w:ascii="Times New Roman" w:hAnsi="Times New Roman" w:eastAsia="DejaVu Sans" w:cs="Times New Roman"/>
          <w:lang w:eastAsia="ar-SA"/>
        </w:rPr>
        <w:t xml:space="preserve">Звягинцева Татьяна Евгеньевна, к.ф.-м.н., доцент кафедры дифференциальных уравнений</w:t>
      </w:r>
      <w:r>
        <w:rPr>
          <w:rFonts w:ascii="Times New Roman" w:hAnsi="Times New Roman" w:eastAsia="DejaVu Sans" w:cs="Times New Roman"/>
          <w:lang w:eastAsia="ar-SA"/>
        </w:rPr>
        <w:t xml:space="preserve">, </w:t>
      </w:r>
      <w:hyperlink r:id="rId81" w:tooltip="mailto:t.zvyagintceva@spbu.ru" w:history="1">
        <w:r>
          <w:rPr>
            <w:rStyle w:val="766"/>
            <w:rFonts w:ascii="Times New Roman" w:hAnsi="Times New Roman" w:cs="Times New Roman"/>
            <w:u w:val="none"/>
          </w:rPr>
          <w:t xml:space="preserve">t.zvyagintceva@spbu.ru</w:t>
        </w:r>
      </w:hyperlink>
      <w:r>
        <w:rPr>
          <w:rFonts w:ascii="Times New Roman" w:hAnsi="Times New Roman" w:cs="Times New Roman"/>
        </w:rPr>
        <w:t xml:space="preserve">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428-69-59</w:t>
      </w:r>
      <w:r>
        <w:rPr>
          <w:rFonts w:ascii="Times New Roman" w:hAnsi="Times New Roman" w:cs="Times New Roman"/>
        </w:rPr>
        <w:t xml:space="preserve">.</w:t>
      </w:r>
      <w:r/>
    </w:p>
    <w:p>
      <w:r/>
      <w:r/>
    </w:p>
    <w:sectPr>
      <w:headerReference w:type="default" r:id="rId9"/>
      <w:headerReference w:type="even" r:id="rId10"/>
      <w:headerReference w:type="first" r:id="rId11"/>
      <w:footnotePr/>
      <w:endnotePr/>
      <w:type w:val="nextPage"/>
      <w:pgSz w:w="11900" w:h="16840" w:orient="portrait"/>
      <w:pgMar w:top="1134" w:right="851" w:bottom="1134" w:left="1701" w:header="709" w:footer="709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before="0" w:after="0"/>
      </w:pPr>
      <w:r>
        <w:separator/>
      </w:r>
      <w:r/>
    </w:p>
  </w:endnote>
  <w:endnote w:type="continuationSeparator" w:id="0">
    <w:p>
      <w:pPr>
        <w:spacing w:before="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helvetica">
    <w:panose1 w:val="020B0604020202020204"/>
  </w:font>
  <w:font w:name="Calibri">
    <w:panose1 w:val="020F0502020204030204"/>
  </w:font>
  <w:font w:name="Tahoma">
    <w:panose1 w:val="020B0506030602030204"/>
  </w:font>
  <w:font w:name="Times New Roman">
    <w:panose1 w:val="02020603050405020304"/>
  </w:font>
  <w:font w:name="Cambria">
    <w:panose1 w:val="02020603050405020304"/>
  </w:font>
  <w:font w:name="Arial Unicode MS">
    <w:panose1 w:val="020B060402020202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/>
      </w:pPr>
      <w:r>
        <w:separator/>
      </w:r>
      <w:r/>
    </w:p>
  </w:footnote>
  <w:footnote w:type="continuationSeparator" w:id="0">
    <w:p>
      <w:pPr>
        <w:spacing w:before="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7571950"/>
      <w:docPartObj>
        <w:docPartGallery w:val="Page Numbers (Top of Page)"/>
        <w:docPartUnique w:val="true"/>
      </w:docPartObj>
      <w:rPr/>
    </w:sdtPr>
    <w:sdtContent>
      <w:p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72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72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72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72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72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72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72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72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444" w:hanging="444"/>
      </w:pPr>
      <w:rPr>
        <w:rFonts w:hint="default"/>
        <w:b/>
      </w:rPr>
    </w:lvl>
    <w:lvl w:ilvl="1">
      <w:start w:val="4"/>
      <w:numFmt w:val="decimal"/>
      <w:isLgl w:val="false"/>
      <w:suff w:val="tab"/>
      <w:lvlText w:val="%1.%2"/>
      <w:lvlJc w:val="left"/>
      <w:pPr>
        <w:ind w:left="444" w:hanging="444"/>
      </w:pPr>
      <w:rPr>
        <w:rFonts w:hint="default"/>
        <w:b/>
      </w:rPr>
    </w:lvl>
    <w:lvl w:ilvl="2">
      <w:start w:val="2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5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isLgl w:val="false"/>
      <w:suff w:val="tab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72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72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72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72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72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72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72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72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isLgl w:val="false"/>
      <w:suff w:val="nothing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11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">
    <w:name w:val="Heading 2 Char"/>
    <w:basedOn w:val="713"/>
    <w:link w:val="70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13"/>
    <w:link w:val="70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13"/>
    <w:link w:val="70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13"/>
    <w:link w:val="70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13"/>
    <w:link w:val="709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13"/>
    <w:link w:val="71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13"/>
    <w:link w:val="711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13"/>
    <w:link w:val="712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6">
    <w:name w:val="Subtitle"/>
    <w:basedOn w:val="703"/>
    <w:next w:val="70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13"/>
    <w:link w:val="36"/>
    <w:uiPriority w:val="11"/>
    <w:rPr>
      <w:sz w:val="24"/>
      <w:szCs w:val="24"/>
    </w:rPr>
  </w:style>
  <w:style w:type="paragraph" w:styleId="38">
    <w:name w:val="Quote"/>
    <w:basedOn w:val="703"/>
    <w:next w:val="70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03"/>
    <w:next w:val="70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13"/>
    <w:link w:val="736"/>
    <w:uiPriority w:val="99"/>
  </w:style>
  <w:style w:type="character" w:styleId="45">
    <w:name w:val="Footer Char"/>
    <w:basedOn w:val="713"/>
    <w:link w:val="742"/>
    <w:uiPriority w:val="99"/>
  </w:style>
  <w:style w:type="character" w:styleId="47">
    <w:name w:val="Caption Char"/>
    <w:basedOn w:val="747"/>
    <w:link w:val="742"/>
    <w:uiPriority w:val="99"/>
  </w:style>
  <w:style w:type="table" w:styleId="48">
    <w:name w:val="Table Grid"/>
    <w:basedOn w:val="7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Text Char"/>
    <w:link w:val="749"/>
    <w:uiPriority w:val="99"/>
    <w:rPr>
      <w:sz w:val="18"/>
    </w:rPr>
  </w:style>
  <w:style w:type="character" w:styleId="177">
    <w:name w:val="footnote reference"/>
    <w:basedOn w:val="713"/>
    <w:uiPriority w:val="99"/>
    <w:unhideWhenUsed/>
    <w:rPr>
      <w:vertAlign w:val="superscript"/>
    </w:rPr>
  </w:style>
  <w:style w:type="paragraph" w:styleId="178">
    <w:name w:val="endnote text"/>
    <w:basedOn w:val="70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13"/>
    <w:uiPriority w:val="99"/>
    <w:semiHidden/>
    <w:unhideWhenUsed/>
    <w:rPr>
      <w:vertAlign w:val="superscript"/>
    </w:rPr>
  </w:style>
  <w:style w:type="paragraph" w:styleId="181">
    <w:name w:val="toc 1"/>
    <w:basedOn w:val="703"/>
    <w:next w:val="70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03"/>
    <w:next w:val="70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03"/>
    <w:next w:val="70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03"/>
    <w:next w:val="70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03"/>
    <w:next w:val="70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03"/>
    <w:next w:val="70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03"/>
    <w:next w:val="70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03"/>
    <w:next w:val="70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03"/>
    <w:next w:val="70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03"/>
    <w:next w:val="703"/>
    <w:uiPriority w:val="99"/>
    <w:unhideWhenUsed/>
    <w:pPr>
      <w:spacing w:after="0" w:afterAutospacing="0"/>
    </w:pPr>
  </w:style>
  <w:style w:type="paragraph" w:styleId="703" w:default="1">
    <w:name w:val="Normal"/>
    <w:pPr>
      <w:jc w:val="both"/>
      <w:spacing w:before="120" w:after="12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Arial Unicode MS" w:cs="Arial Unicode MS"/>
      <w:color w:val="000000"/>
      <w:sz w:val="24"/>
      <w:szCs w:val="24"/>
    </w:rPr>
  </w:style>
  <w:style w:type="paragraph" w:styleId="704">
    <w:name w:val="Heading 1"/>
    <w:basedOn w:val="703"/>
    <w:next w:val="703"/>
    <w:link w:val="716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705">
    <w:name w:val="Heading 2"/>
    <w:basedOn w:val="703"/>
    <w:next w:val="703"/>
    <w:link w:val="717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06">
    <w:name w:val="Heading 3"/>
    <w:basedOn w:val="703"/>
    <w:next w:val="703"/>
    <w:link w:val="718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07">
    <w:name w:val="Heading 4"/>
    <w:basedOn w:val="703"/>
    <w:next w:val="703"/>
    <w:link w:val="719"/>
    <w:uiPriority w:val="99"/>
    <w:qFormat/>
    <w:pPr>
      <w:ind w:left="360"/>
      <w:keepNext/>
      <w:outlineLvl w:val="3"/>
    </w:pPr>
    <w:rPr>
      <w:szCs w:val="20"/>
    </w:rPr>
  </w:style>
  <w:style w:type="paragraph" w:styleId="708">
    <w:name w:val="Heading 5"/>
    <w:basedOn w:val="703"/>
    <w:next w:val="703"/>
    <w:link w:val="720"/>
    <w:uiPriority w:val="99"/>
    <w:qFormat/>
    <w:pPr>
      <w:keepLines/>
      <w:keepNext/>
      <w:spacing w:before="200"/>
      <w:outlineLvl w:val="4"/>
    </w:pPr>
    <w:rPr>
      <w:rFonts w:ascii="Cambria" w:hAnsi="Cambria"/>
      <w:color w:val="243f60"/>
    </w:rPr>
  </w:style>
  <w:style w:type="paragraph" w:styleId="709">
    <w:name w:val="Heading 6"/>
    <w:basedOn w:val="703"/>
    <w:next w:val="703"/>
    <w:link w:val="721"/>
    <w:uiPriority w:val="99"/>
    <w:qFormat/>
    <w:pPr>
      <w:keepNext/>
      <w:framePr w:hSpace="180" w:wrap="around" w:vAnchor="text" w:hAnchor="text" w:x="4644" w:y="1"/>
      <w:outlineLvl w:val="5"/>
    </w:pPr>
    <w:rPr>
      <w:szCs w:val="20"/>
    </w:rPr>
  </w:style>
  <w:style w:type="paragraph" w:styleId="710">
    <w:name w:val="Heading 7"/>
    <w:basedOn w:val="703"/>
    <w:next w:val="703"/>
    <w:link w:val="722"/>
    <w:uiPriority w:val="99"/>
    <w:qFormat/>
    <w:pPr>
      <w:keepNext/>
      <w:outlineLvl w:val="6"/>
    </w:pPr>
    <w:rPr>
      <w:b/>
      <w:bCs/>
      <w:sz w:val="16"/>
      <w:szCs w:val="26"/>
    </w:rPr>
  </w:style>
  <w:style w:type="paragraph" w:styleId="711">
    <w:name w:val="Heading 8"/>
    <w:basedOn w:val="703"/>
    <w:next w:val="703"/>
    <w:link w:val="723"/>
    <w:uiPriority w:val="99"/>
    <w:qFormat/>
    <w:pPr>
      <w:keepNext/>
      <w:outlineLvl w:val="7"/>
    </w:pPr>
    <w:rPr>
      <w:b/>
      <w:bCs/>
      <w:sz w:val="16"/>
    </w:rPr>
  </w:style>
  <w:style w:type="paragraph" w:styleId="712">
    <w:name w:val="Heading 9"/>
    <w:basedOn w:val="703"/>
    <w:next w:val="703"/>
    <w:link w:val="724"/>
    <w:uiPriority w:val="99"/>
    <w:qFormat/>
    <w:pPr>
      <w:keepLines/>
      <w:keepNext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713" w:default="1">
    <w:name w:val="Default Paragraph Font"/>
    <w:uiPriority w:val="1"/>
    <w:semiHidden/>
    <w:unhideWhenUsed/>
  </w:style>
  <w:style w:type="table" w:styleId="7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5" w:default="1">
    <w:name w:val="No List"/>
    <w:uiPriority w:val="99"/>
    <w:semiHidden/>
    <w:unhideWhenUsed/>
  </w:style>
  <w:style w:type="character" w:styleId="716" w:customStyle="1">
    <w:name w:val="Заголовок 1 Знак1"/>
    <w:link w:val="704"/>
    <w:uiPriority w:val="99"/>
    <w:rPr>
      <w:rFonts w:ascii="Arial" w:hAnsi="Arial" w:cs="Arial"/>
      <w:b/>
      <w:bCs/>
      <w:color w:val="000000"/>
      <w:sz w:val="32"/>
      <w:szCs w:val="32"/>
    </w:rPr>
  </w:style>
  <w:style w:type="character" w:styleId="717" w:customStyle="1">
    <w:name w:val="Заголовок 2 Знак1"/>
    <w:link w:val="705"/>
    <w:uiPriority w:val="99"/>
    <w:rPr>
      <w:rFonts w:ascii="Arial" w:hAnsi="Arial" w:cs="Arial"/>
      <w:b/>
      <w:bCs/>
      <w:i/>
      <w:iCs/>
      <w:color w:val="000000"/>
      <w:sz w:val="28"/>
      <w:szCs w:val="28"/>
    </w:rPr>
  </w:style>
  <w:style w:type="character" w:styleId="718" w:customStyle="1">
    <w:name w:val="Заголовок 3 Знак1"/>
    <w:link w:val="706"/>
    <w:uiPriority w:val="99"/>
    <w:rPr>
      <w:rFonts w:ascii="Arial" w:hAnsi="Arial" w:cs="Arial"/>
      <w:b/>
      <w:bCs/>
      <w:color w:val="000000"/>
      <w:sz w:val="26"/>
      <w:szCs w:val="26"/>
    </w:rPr>
  </w:style>
  <w:style w:type="character" w:styleId="719" w:customStyle="1">
    <w:name w:val="Заголовок 4 Знак1"/>
    <w:link w:val="707"/>
    <w:uiPriority w:val="99"/>
    <w:rPr>
      <w:rFonts w:ascii="Arial Unicode MS" w:cs="Arial Unicode MS"/>
      <w:color w:val="000000"/>
      <w:sz w:val="24"/>
      <w:szCs w:val="20"/>
    </w:rPr>
  </w:style>
  <w:style w:type="character" w:styleId="720" w:customStyle="1">
    <w:name w:val="Заголовок 5 Знак1"/>
    <w:link w:val="708"/>
    <w:uiPriority w:val="99"/>
    <w:rPr>
      <w:rFonts w:ascii="Cambria" w:hAnsi="Cambria" w:cs="Arial Unicode MS"/>
      <w:color w:val="243f60"/>
      <w:sz w:val="24"/>
      <w:szCs w:val="24"/>
    </w:rPr>
  </w:style>
  <w:style w:type="character" w:styleId="721" w:customStyle="1">
    <w:name w:val="Заголовок 6 Знак1"/>
    <w:link w:val="709"/>
    <w:uiPriority w:val="99"/>
    <w:rPr>
      <w:rFonts w:ascii="Arial Unicode MS" w:cs="Arial Unicode MS"/>
      <w:color w:val="000000"/>
      <w:sz w:val="24"/>
      <w:szCs w:val="20"/>
    </w:rPr>
  </w:style>
  <w:style w:type="character" w:styleId="722" w:customStyle="1">
    <w:name w:val="Заголовок 7 Знак1"/>
    <w:link w:val="710"/>
    <w:uiPriority w:val="99"/>
    <w:rPr>
      <w:rFonts w:ascii="Arial Unicode MS" w:cs="Arial Unicode MS"/>
      <w:b/>
      <w:bCs/>
      <w:color w:val="000000"/>
      <w:sz w:val="16"/>
      <w:szCs w:val="26"/>
    </w:rPr>
  </w:style>
  <w:style w:type="character" w:styleId="723" w:customStyle="1">
    <w:name w:val="Заголовок 8 Знак1"/>
    <w:link w:val="711"/>
    <w:uiPriority w:val="99"/>
    <w:rPr>
      <w:rFonts w:ascii="Arial Unicode MS" w:cs="Arial Unicode MS"/>
      <w:b/>
      <w:bCs/>
      <w:color w:val="000000"/>
      <w:sz w:val="16"/>
      <w:szCs w:val="24"/>
    </w:rPr>
  </w:style>
  <w:style w:type="character" w:styleId="724" w:customStyle="1">
    <w:name w:val="Заголовок 9 Знак1"/>
    <w:link w:val="712"/>
    <w:uiPriority w:val="99"/>
    <w:rPr>
      <w:rFonts w:ascii="Cambria" w:hAnsi="Cambria" w:cs="Arial Unicode MS"/>
      <w:i/>
      <w:iCs/>
      <w:color w:val="404040"/>
      <w:sz w:val="20"/>
      <w:szCs w:val="20"/>
    </w:rPr>
  </w:style>
  <w:style w:type="character" w:styleId="725" w:customStyle="1">
    <w:name w:val="Заголовок 1 Знак"/>
    <w:basedOn w:val="713"/>
    <w:uiPriority w:val="9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726" w:customStyle="1">
    <w:name w:val="Заголовок 2 Знак"/>
    <w:basedOn w:val="713"/>
    <w:uiPriority w:val="9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727" w:customStyle="1">
    <w:name w:val="Заголовок 3 Знак"/>
    <w:basedOn w:val="713"/>
    <w:uiPriority w:val="9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728" w:customStyle="1">
    <w:name w:val="Заголовок 4 Знак"/>
    <w:basedOn w:val="713"/>
    <w:uiPriority w:val="99"/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character" w:styleId="729" w:customStyle="1">
    <w:name w:val="Заголовок 5 Знак"/>
    <w:basedOn w:val="713"/>
    <w:uiPriority w:val="99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730" w:customStyle="1">
    <w:name w:val="Заголовок 6 Знак"/>
    <w:basedOn w:val="713"/>
    <w:uiPriority w:val="9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731" w:customStyle="1">
    <w:name w:val="Заголовок 7 Знак"/>
    <w:basedOn w:val="713"/>
    <w:uiPriority w:val="99"/>
    <w:rPr>
      <w:rFonts w:asciiTheme="majorHAnsi" w:hAnsiTheme="majorHAnsi" w:eastAsiaTheme="majorEastAsia" w:cstheme="majorBidi"/>
      <w:i/>
      <w:iCs/>
      <w:color w:val="1f3763" w:themeColor="accent1" w:themeShade="7F"/>
      <w:sz w:val="24"/>
      <w:szCs w:val="24"/>
    </w:rPr>
  </w:style>
  <w:style w:type="character" w:styleId="732" w:customStyle="1">
    <w:name w:val="Заголовок 8 Знак"/>
    <w:basedOn w:val="713"/>
    <w:uiPriority w:val="9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733" w:customStyle="1">
    <w:name w:val="Заголовок 9 Знак"/>
    <w:basedOn w:val="713"/>
    <w:uiPriority w:val="9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734" w:customStyle="1">
    <w:name w:val="Heading 1 Char"/>
    <w:uiPriority w:val="9"/>
    <w:rPr>
      <w:rFonts w:ascii="Cambria" w:hAnsi="Cambria" w:eastAsia="Times New Roman" w:cs="Times New Roman"/>
      <w:b/>
      <w:bCs/>
      <w:sz w:val="32"/>
      <w:szCs w:val="32"/>
    </w:rPr>
  </w:style>
  <w:style w:type="character" w:styleId="735" w:customStyle="1">
    <w:name w:val="Верхний колонтитул Знак1"/>
    <w:link w:val="736"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736">
    <w:name w:val="Header"/>
    <w:link w:val="735"/>
    <w:uiPriority w:val="99"/>
    <w:pPr>
      <w:spacing w:after="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Tahoma" w:hAnsi="Tahoma" w:eastAsia="Times New Roman" w:cs="Tahoma"/>
      <w:sz w:val="16"/>
      <w:szCs w:val="16"/>
      <w:lang w:eastAsia="ru-RU"/>
    </w:rPr>
  </w:style>
  <w:style w:type="character" w:styleId="737" w:customStyle="1">
    <w:name w:val="Текст выноски Знак"/>
    <w:basedOn w:val="713"/>
    <w:link w:val="738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738">
    <w:name w:val="Balloon Text"/>
    <w:basedOn w:val="703"/>
    <w:link w:val="737"/>
    <w:uiPriority w:val="99"/>
    <w:semiHidden/>
    <w:rPr>
      <w:rFonts w:ascii="Tahoma" w:hAnsi="Tahoma" w:cs="Tahoma"/>
      <w:sz w:val="16"/>
      <w:szCs w:val="16"/>
    </w:rPr>
  </w:style>
  <w:style w:type="character" w:styleId="739" w:customStyle="1">
    <w:name w:val="Верх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styleId="740" w:customStyle="1">
    <w:name w:val="Верхний колонтитул Знак2"/>
    <w:basedOn w:val="713"/>
    <w:uiPriority w:val="99"/>
    <w:semiHidden/>
    <w:rPr>
      <w:rFonts w:ascii="Arial Unicode MS" w:cs="Arial Unicode MS"/>
      <w:color w:val="000000"/>
      <w:sz w:val="24"/>
      <w:szCs w:val="24"/>
    </w:rPr>
  </w:style>
  <w:style w:type="character" w:styleId="741" w:customStyle="1">
    <w:name w:val="Нижний колонтитул Знак1"/>
    <w:link w:val="742"/>
    <w:uiPriority w:val="99"/>
    <w:rPr>
      <w:rFonts w:eastAsia="Times New Roman" w:cs="Times New Roman"/>
      <w:sz w:val="24"/>
      <w:szCs w:val="24"/>
      <w:lang w:eastAsia="ru-RU"/>
    </w:rPr>
  </w:style>
  <w:style w:type="paragraph" w:styleId="742">
    <w:name w:val="Footer"/>
    <w:basedOn w:val="703"/>
    <w:link w:val="741"/>
    <w:uiPriority w:val="99"/>
    <w:unhideWhenUsed/>
    <w:pPr>
      <w:spacing w:before="0" w:after="0"/>
      <w:tabs>
        <w:tab w:val="center" w:pos="4677" w:leader="none"/>
        <w:tab w:val="right" w:pos="9355" w:leader="none"/>
      </w:tabs>
    </w:pPr>
    <w:rPr>
      <w:rFonts w:eastAsia="Times New Roman" w:cs="Times New Roman" w:asciiTheme="minorHAnsi"/>
      <w:color w:val="auto"/>
      <w:lang w:eastAsia="ru-RU"/>
    </w:rPr>
  </w:style>
  <w:style w:type="character" w:styleId="743" w:customStyle="1">
    <w:name w:val="Нижний колонтитул Знак"/>
    <w:basedOn w:val="713"/>
    <w:uiPriority w:val="99"/>
    <w:rPr>
      <w:rFonts w:ascii="Arial Unicode MS" w:cs="Arial Unicode MS"/>
      <w:color w:val="000000"/>
      <w:sz w:val="24"/>
      <w:szCs w:val="24"/>
    </w:rPr>
  </w:style>
  <w:style w:type="character" w:styleId="744" w:customStyle="1">
    <w:name w:val="Основной текст Знак1"/>
    <w:link w:val="745"/>
    <w:uiPriority w:val="99"/>
    <w:rPr>
      <w:rFonts w:eastAsia="Times New Roman" w:cs="Times New Roman"/>
      <w:sz w:val="20"/>
      <w:szCs w:val="20"/>
      <w:lang w:eastAsia="ru-RU"/>
    </w:rPr>
  </w:style>
  <w:style w:type="paragraph" w:styleId="745">
    <w:name w:val="Body Text"/>
    <w:basedOn w:val="703"/>
    <w:link w:val="744"/>
    <w:uiPriority w:val="99"/>
    <w:rPr>
      <w:rFonts w:eastAsia="Times New Roman" w:cs="Times New Roman" w:asciiTheme="minorHAnsi"/>
      <w:color w:val="auto"/>
      <w:sz w:val="20"/>
      <w:szCs w:val="20"/>
      <w:lang w:eastAsia="ru-RU"/>
    </w:rPr>
  </w:style>
  <w:style w:type="character" w:styleId="746" w:customStyle="1">
    <w:name w:val="Основной текст Знак"/>
    <w:basedOn w:val="713"/>
    <w:uiPriority w:val="99"/>
    <w:rPr>
      <w:rFonts w:ascii="Arial Unicode MS" w:cs="Arial Unicode MS"/>
      <w:color w:val="000000"/>
      <w:sz w:val="24"/>
      <w:szCs w:val="24"/>
    </w:rPr>
  </w:style>
  <w:style w:type="paragraph" w:styleId="747">
    <w:name w:val="Caption"/>
    <w:basedOn w:val="703"/>
    <w:next w:val="703"/>
    <w:uiPriority w:val="99"/>
    <w:qFormat/>
    <w:rPr>
      <w:szCs w:val="20"/>
    </w:rPr>
  </w:style>
  <w:style w:type="character" w:styleId="748" w:customStyle="1">
    <w:name w:val="Текст сноски Знак1"/>
    <w:link w:val="749"/>
    <w:uiPriority w:val="99"/>
    <w:rPr>
      <w:rFonts w:eastAsia="Times New Roman" w:cs="Times New Roman"/>
      <w:sz w:val="20"/>
      <w:szCs w:val="20"/>
      <w:lang w:eastAsia="ru-RU"/>
    </w:rPr>
  </w:style>
  <w:style w:type="paragraph" w:styleId="749">
    <w:name w:val="footnote text"/>
    <w:basedOn w:val="703"/>
    <w:link w:val="748"/>
    <w:uiPriority w:val="99"/>
    <w:rPr>
      <w:rFonts w:eastAsia="Times New Roman" w:cs="Times New Roman" w:asciiTheme="minorHAnsi"/>
      <w:color w:val="auto"/>
      <w:sz w:val="20"/>
      <w:szCs w:val="20"/>
      <w:lang w:eastAsia="ru-RU"/>
    </w:rPr>
  </w:style>
  <w:style w:type="character" w:styleId="750" w:customStyle="1">
    <w:name w:val="Текст сноски Знак"/>
    <w:basedOn w:val="713"/>
    <w:uiPriority w:val="99"/>
    <w:rPr>
      <w:rFonts w:ascii="Arial Unicode MS" w:cs="Arial Unicode MS"/>
      <w:color w:val="000000"/>
      <w:sz w:val="20"/>
      <w:szCs w:val="20"/>
    </w:rPr>
  </w:style>
  <w:style w:type="paragraph" w:styleId="751" w:customStyle="1">
    <w:name w:val="Абзац списка1"/>
    <w:basedOn w:val="703"/>
    <w:uiPriority w:val="99"/>
    <w:pPr>
      <w:contextualSpacing/>
      <w:ind w:left="720"/>
      <w:spacing w:after="200" w:line="276" w:lineRule="auto"/>
    </w:pPr>
    <w:rPr>
      <w:rFonts w:ascii="Calibri" w:hAnsi="Calibri"/>
      <w:sz w:val="22"/>
      <w:szCs w:val="22"/>
    </w:rPr>
  </w:style>
  <w:style w:type="paragraph" w:styleId="752" w:customStyle="1">
    <w:name w:val="Без интервала1"/>
    <w:uiPriority w:val="99"/>
    <w:pPr>
      <w:spacing w:after="0" w:line="240" w:lineRule="auto"/>
    </w:pPr>
    <w:rPr>
      <w:rFonts w:ascii="Calibri" w:hAnsi="Calibri"/>
    </w:rPr>
  </w:style>
  <w:style w:type="paragraph" w:styleId="753">
    <w:name w:val="Title"/>
    <w:basedOn w:val="703"/>
    <w:link w:val="754"/>
    <w:uiPriority w:val="99"/>
    <w:qFormat/>
    <w:pPr>
      <w:jc w:val="center"/>
    </w:pPr>
    <w:rPr>
      <w:sz w:val="28"/>
      <w:szCs w:val="28"/>
    </w:rPr>
  </w:style>
  <w:style w:type="character" w:styleId="754" w:customStyle="1">
    <w:name w:val="Заголовок Знак"/>
    <w:basedOn w:val="713"/>
    <w:link w:val="753"/>
    <w:uiPriority w:val="99"/>
    <w:rPr>
      <w:rFonts w:ascii="Arial Unicode MS" w:cs="Arial Unicode MS"/>
      <w:color w:val="000000"/>
      <w:sz w:val="28"/>
      <w:szCs w:val="28"/>
    </w:rPr>
  </w:style>
  <w:style w:type="character" w:styleId="755" w:customStyle="1">
    <w:name w:val="Title Char"/>
    <w:uiPriority w:val="10"/>
    <w:rPr>
      <w:rFonts w:ascii="Cambria" w:hAnsi="Cambria" w:eastAsia="Times New Roman" w:cs="Times New Roman"/>
      <w:b/>
      <w:bCs/>
      <w:sz w:val="32"/>
      <w:szCs w:val="32"/>
    </w:rPr>
  </w:style>
  <w:style w:type="character" w:styleId="756" w:customStyle="1">
    <w:name w:val="Название Знак"/>
    <w:uiPriority w:val="99"/>
    <w:rPr>
      <w:rFonts w:eastAsia="Times New Roman" w:cs="Times New Roman"/>
      <w:sz w:val="28"/>
      <w:szCs w:val="28"/>
      <w:lang w:eastAsia="ru-RU"/>
    </w:rPr>
  </w:style>
  <w:style w:type="character" w:styleId="757" w:customStyle="1">
    <w:name w:val="Основной текст с отступом Знак1"/>
    <w:link w:val="758"/>
    <w:uiPriority w:val="99"/>
    <w:rPr>
      <w:rFonts w:eastAsia="Times New Roman" w:cs="Times New Roman"/>
      <w:b/>
      <w:bCs/>
      <w:sz w:val="28"/>
      <w:szCs w:val="28"/>
      <w:lang w:eastAsia="ru-RU"/>
    </w:rPr>
  </w:style>
  <w:style w:type="paragraph" w:styleId="758">
    <w:name w:val="Body Text Indent"/>
    <w:basedOn w:val="703"/>
    <w:link w:val="757"/>
    <w:uiPriority w:val="99"/>
    <w:rPr>
      <w:rFonts w:eastAsia="Times New Roman" w:cs="Times New Roman" w:asciiTheme="minorHAnsi"/>
      <w:b/>
      <w:bCs/>
      <w:color w:val="auto"/>
      <w:sz w:val="28"/>
      <w:szCs w:val="28"/>
      <w:lang w:eastAsia="ru-RU"/>
    </w:rPr>
  </w:style>
  <w:style w:type="character" w:styleId="759" w:customStyle="1">
    <w:name w:val="Основной текст с отступом Знак"/>
    <w:basedOn w:val="713"/>
    <w:uiPriority w:val="99"/>
    <w:rPr>
      <w:rFonts w:ascii="Arial Unicode MS" w:cs="Arial Unicode MS"/>
      <w:color w:val="000000"/>
      <w:sz w:val="24"/>
      <w:szCs w:val="24"/>
    </w:rPr>
  </w:style>
  <w:style w:type="character" w:styleId="760" w:customStyle="1">
    <w:name w:val="Основной текст с отступом 2 Знак1"/>
    <w:link w:val="761"/>
    <w:uiPriority w:val="99"/>
    <w:rPr>
      <w:rFonts w:eastAsia="Times New Roman" w:cs="Times New Roman"/>
      <w:sz w:val="24"/>
      <w:szCs w:val="24"/>
      <w:lang w:eastAsia="ru-RU"/>
    </w:rPr>
  </w:style>
  <w:style w:type="paragraph" w:styleId="761">
    <w:name w:val="Body Text Indent 2"/>
    <w:basedOn w:val="703"/>
    <w:link w:val="760"/>
    <w:uiPriority w:val="99"/>
    <w:pPr>
      <w:ind w:left="283"/>
      <w:spacing w:line="480" w:lineRule="auto"/>
    </w:pPr>
    <w:rPr>
      <w:rFonts w:eastAsia="Times New Roman" w:cs="Times New Roman" w:asciiTheme="minorHAnsi"/>
      <w:color w:val="auto"/>
      <w:lang w:eastAsia="ru-RU"/>
    </w:rPr>
  </w:style>
  <w:style w:type="character" w:styleId="762" w:customStyle="1">
    <w:name w:val="Основной текст с отступом 2 Знак"/>
    <w:basedOn w:val="713"/>
    <w:uiPriority w:val="99"/>
    <w:rPr>
      <w:rFonts w:ascii="Arial Unicode MS" w:cs="Arial Unicode MS"/>
      <w:color w:val="000000"/>
      <w:sz w:val="24"/>
      <w:szCs w:val="24"/>
    </w:rPr>
  </w:style>
  <w:style w:type="character" w:styleId="763" w:customStyle="1">
    <w:name w:val="Основной текст с отступом 3 Знак1"/>
    <w:link w:val="764"/>
    <w:uiPriority w:val="99"/>
    <w:rPr>
      <w:rFonts w:eastAsia="Times New Roman" w:cs="Times New Roman"/>
      <w:sz w:val="16"/>
      <w:szCs w:val="16"/>
      <w:lang w:eastAsia="ru-RU"/>
    </w:rPr>
  </w:style>
  <w:style w:type="paragraph" w:styleId="764">
    <w:name w:val="Body Text Indent 3"/>
    <w:basedOn w:val="703"/>
    <w:link w:val="763"/>
    <w:uiPriority w:val="99"/>
    <w:pPr>
      <w:ind w:left="283"/>
    </w:pPr>
    <w:rPr>
      <w:rFonts w:eastAsia="Times New Roman" w:cs="Times New Roman" w:asciiTheme="minorHAnsi"/>
      <w:color w:val="auto"/>
      <w:sz w:val="16"/>
      <w:szCs w:val="16"/>
      <w:lang w:eastAsia="ru-RU"/>
    </w:rPr>
  </w:style>
  <w:style w:type="character" w:styleId="765" w:customStyle="1">
    <w:name w:val="Основной текст с отступом 3 Знак"/>
    <w:basedOn w:val="713"/>
    <w:uiPriority w:val="99"/>
    <w:rPr>
      <w:rFonts w:ascii="Arial Unicode MS" w:cs="Arial Unicode MS"/>
      <w:color w:val="000000"/>
      <w:sz w:val="16"/>
      <w:szCs w:val="16"/>
    </w:rPr>
  </w:style>
  <w:style w:type="character" w:styleId="766">
    <w:name w:val="Hyperlink"/>
    <w:rPr>
      <w:u w:val="single"/>
    </w:rPr>
  </w:style>
  <w:style w:type="paragraph" w:styleId="767" w:customStyle="1">
    <w:name w:val="Body"/>
    <w:pPr>
      <w:spacing w:after="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Helvetica" w:hAnsi="Arial Unicode MS" w:cs="Arial Unicode MS"/>
      <w:color w:val="000000"/>
    </w:rPr>
  </w:style>
  <w:style w:type="paragraph" w:styleId="768" w:customStyle="1">
    <w:name w:val="Основной текст (5)1"/>
    <w:pPr>
      <w:spacing w:after="240" w:line="278" w:lineRule="exact"/>
      <w:shd w:val="clear" w:color="auto" w:fill="ffff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hAnsi="Arial Unicode MS" w:cs="Arial Unicode MS"/>
      <w:i/>
      <w:iCs/>
      <w:color w:val="000000"/>
      <w:sz w:val="23"/>
      <w:szCs w:val="23"/>
    </w:rPr>
  </w:style>
  <w:style w:type="paragraph" w:styleId="769" w:customStyle="1">
    <w:name w:val="Table Style 2"/>
    <w:pPr>
      <w:spacing w:after="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Helvetica" w:hAnsi="Helvetica" w:eastAsia="Helvetica" w:cs="Helvetica"/>
      <w:color w:val="000000"/>
    </w:rPr>
  </w:style>
  <w:style w:type="paragraph" w:styleId="770" w:customStyle="1">
    <w:name w:val="Заголовок 71"/>
    <w:pPr>
      <w:jc w:val="both"/>
      <w:spacing w:before="120" w:after="12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eastAsia="Times New Roman"/>
      <w:color w:val="000000"/>
    </w:rPr>
  </w:style>
  <w:style w:type="character" w:styleId="771" w:customStyle="1">
    <w:name w:val="Текст примечания Знак"/>
    <w:basedOn w:val="713"/>
    <w:link w:val="772"/>
    <w:uiPriority w:val="99"/>
    <w:semiHidden/>
    <w:rPr>
      <w:rFonts w:ascii="Calibri" w:hAnsi="Calibri" w:eastAsia="Calibri" w:cs="Times New Roman"/>
      <w:sz w:val="20"/>
      <w:szCs w:val="20"/>
    </w:rPr>
  </w:style>
  <w:style w:type="paragraph" w:styleId="772">
    <w:name w:val="annotation text"/>
    <w:basedOn w:val="703"/>
    <w:link w:val="771"/>
    <w:uiPriority w:val="99"/>
    <w:semiHidden/>
    <w:unhideWhenUsed/>
    <w:pPr>
      <w:jc w:val="left"/>
      <w:spacing w:before="0" w:after="200" w:line="276" w:lineRule="auto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Calibri" w:hAnsi="Calibri" w:eastAsia="Calibri" w:cs="Times New Roman"/>
      <w:color w:val="auto"/>
      <w:sz w:val="20"/>
      <w:szCs w:val="20"/>
    </w:rPr>
  </w:style>
  <w:style w:type="paragraph" w:styleId="773">
    <w:name w:val="List Paragraph"/>
    <w:basedOn w:val="703"/>
    <w:uiPriority w:val="34"/>
    <w:qFormat/>
    <w:pPr>
      <w:contextualSpacing/>
      <w:ind w:left="720"/>
    </w:pPr>
  </w:style>
  <w:style w:type="character" w:styleId="774">
    <w:name w:val="Unresolved Mention"/>
    <w:basedOn w:val="713"/>
    <w:uiPriority w:val="99"/>
    <w:semiHidden/>
    <w:unhideWhenUsed/>
    <w:rPr>
      <w:color w:val="605e5c"/>
      <w:shd w:val="clear" w:color="auto" w:fill="e1dfdd"/>
    </w:rPr>
  </w:style>
  <w:style w:type="paragraph" w:styleId="3_690" w:customStyle="1">
    <w:name w:val="Table Paragraph"/>
    <w:basedOn w:val="120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image" Target="media/image1.wmf"/><Relationship Id="rId13" Type="http://schemas.openxmlformats.org/officeDocument/2006/relationships/oleObject" Target="embeddings/oleObject1.bin"/><Relationship Id="rId14" Type="http://schemas.openxmlformats.org/officeDocument/2006/relationships/image" Target="media/image2.wmf"/><Relationship Id="rId15" Type="http://schemas.openxmlformats.org/officeDocument/2006/relationships/oleObject" Target="embeddings/oleObject2.bin"/><Relationship Id="rId16" Type="http://schemas.openxmlformats.org/officeDocument/2006/relationships/image" Target="media/image3.wmf"/><Relationship Id="rId17" Type="http://schemas.openxmlformats.org/officeDocument/2006/relationships/oleObject" Target="embeddings/oleObject3.bin"/><Relationship Id="rId18" Type="http://schemas.openxmlformats.org/officeDocument/2006/relationships/image" Target="media/image4.wmf"/><Relationship Id="rId19" Type="http://schemas.openxmlformats.org/officeDocument/2006/relationships/oleObject" Target="embeddings/oleObject4.bin"/><Relationship Id="rId20" Type="http://schemas.openxmlformats.org/officeDocument/2006/relationships/image" Target="media/image5.wmf"/><Relationship Id="rId21" Type="http://schemas.openxmlformats.org/officeDocument/2006/relationships/oleObject" Target="embeddings/oleObject5.bin"/><Relationship Id="rId22" Type="http://schemas.openxmlformats.org/officeDocument/2006/relationships/image" Target="media/image6.wmf"/><Relationship Id="rId23" Type="http://schemas.openxmlformats.org/officeDocument/2006/relationships/oleObject" Target="embeddings/oleObject6.bin"/><Relationship Id="rId24" Type="http://schemas.openxmlformats.org/officeDocument/2006/relationships/image" Target="media/image7.wmf"/><Relationship Id="rId25" Type="http://schemas.openxmlformats.org/officeDocument/2006/relationships/oleObject" Target="embeddings/oleObject7.bin"/><Relationship Id="rId26" Type="http://schemas.openxmlformats.org/officeDocument/2006/relationships/image" Target="media/image8.wmf"/><Relationship Id="rId27" Type="http://schemas.openxmlformats.org/officeDocument/2006/relationships/oleObject" Target="embeddings/oleObject8.bin"/><Relationship Id="rId28" Type="http://schemas.openxmlformats.org/officeDocument/2006/relationships/image" Target="media/image9.wmf"/><Relationship Id="rId29" Type="http://schemas.openxmlformats.org/officeDocument/2006/relationships/oleObject" Target="embeddings/oleObject9.bin"/><Relationship Id="rId30" Type="http://schemas.openxmlformats.org/officeDocument/2006/relationships/image" Target="media/image10.wmf"/><Relationship Id="rId31" Type="http://schemas.openxmlformats.org/officeDocument/2006/relationships/oleObject" Target="embeddings/oleObject10.bin"/><Relationship Id="rId32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4" Type="http://schemas.openxmlformats.org/officeDocument/2006/relationships/image" Target="media/image12.wmf"/><Relationship Id="rId35" Type="http://schemas.openxmlformats.org/officeDocument/2006/relationships/oleObject" Target="embeddings/oleObject12.bin"/><Relationship Id="rId36" Type="http://schemas.openxmlformats.org/officeDocument/2006/relationships/image" Target="media/image13.wmf"/><Relationship Id="rId37" Type="http://schemas.openxmlformats.org/officeDocument/2006/relationships/oleObject" Target="embeddings/oleObject13.bin"/><Relationship Id="rId38" Type="http://schemas.openxmlformats.org/officeDocument/2006/relationships/image" Target="media/image14.wmf"/><Relationship Id="rId39" Type="http://schemas.openxmlformats.org/officeDocument/2006/relationships/oleObject" Target="embeddings/oleObject14.bin"/><Relationship Id="rId40" Type="http://schemas.openxmlformats.org/officeDocument/2006/relationships/image" Target="media/image15.wmf"/><Relationship Id="rId41" Type="http://schemas.openxmlformats.org/officeDocument/2006/relationships/oleObject" Target="embeddings/oleObject15.bin"/><Relationship Id="rId42" Type="http://schemas.openxmlformats.org/officeDocument/2006/relationships/image" Target="media/image16.wmf"/><Relationship Id="rId43" Type="http://schemas.openxmlformats.org/officeDocument/2006/relationships/oleObject" Target="embeddings/oleObject16.bin"/><Relationship Id="rId44" Type="http://schemas.openxmlformats.org/officeDocument/2006/relationships/image" Target="media/image17.wmf"/><Relationship Id="rId45" Type="http://schemas.openxmlformats.org/officeDocument/2006/relationships/oleObject" Target="embeddings/oleObject17.bin"/><Relationship Id="rId46" Type="http://schemas.openxmlformats.org/officeDocument/2006/relationships/image" Target="media/image18.wmf"/><Relationship Id="rId47" Type="http://schemas.openxmlformats.org/officeDocument/2006/relationships/oleObject" Target="embeddings/oleObject18.bin"/><Relationship Id="rId48" Type="http://schemas.openxmlformats.org/officeDocument/2006/relationships/image" Target="media/image19.wmf"/><Relationship Id="rId49" Type="http://schemas.openxmlformats.org/officeDocument/2006/relationships/image" Target="media/image20.wmf"/><Relationship Id="rId50" Type="http://schemas.openxmlformats.org/officeDocument/2006/relationships/oleObject" Target="embeddings/oleObject19.bin"/><Relationship Id="rId51" Type="http://schemas.openxmlformats.org/officeDocument/2006/relationships/image" Target="media/image21.wmf"/><Relationship Id="rId52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4" Type="http://schemas.openxmlformats.org/officeDocument/2006/relationships/oleObject" Target="embeddings/oleObject21.bin"/><Relationship Id="rId55" Type="http://schemas.openxmlformats.org/officeDocument/2006/relationships/image" Target="media/image23.wmf"/><Relationship Id="rId56" Type="http://schemas.openxmlformats.org/officeDocument/2006/relationships/oleObject" Target="embeddings/oleObject22.bin"/><Relationship Id="rId57" Type="http://schemas.openxmlformats.org/officeDocument/2006/relationships/image" Target="media/image24.wmf"/><Relationship Id="rId58" Type="http://schemas.openxmlformats.org/officeDocument/2006/relationships/oleObject" Target="embeddings/oleObject23.bin"/><Relationship Id="rId59" Type="http://schemas.openxmlformats.org/officeDocument/2006/relationships/image" Target="media/image25.wmf"/><Relationship Id="rId60" Type="http://schemas.openxmlformats.org/officeDocument/2006/relationships/oleObject" Target="embeddings/oleObject24.bin"/><Relationship Id="rId61" Type="http://schemas.openxmlformats.org/officeDocument/2006/relationships/image" Target="media/image26.wmf"/><Relationship Id="rId62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4" Type="http://schemas.openxmlformats.org/officeDocument/2006/relationships/oleObject" Target="embeddings/oleObject26.bin"/><Relationship Id="rId65" Type="http://schemas.openxmlformats.org/officeDocument/2006/relationships/image" Target="media/image28.wmf"/><Relationship Id="rId66" Type="http://schemas.openxmlformats.org/officeDocument/2006/relationships/oleObject" Target="embeddings/oleObject27.bin"/><Relationship Id="rId67" Type="http://schemas.openxmlformats.org/officeDocument/2006/relationships/image" Target="media/image29.wmf"/><Relationship Id="rId68" Type="http://schemas.openxmlformats.org/officeDocument/2006/relationships/oleObject" Target="embeddings/oleObject28.bin"/><Relationship Id="rId69" Type="http://schemas.openxmlformats.org/officeDocument/2006/relationships/image" Target="media/image30.wmf"/><Relationship Id="rId70" Type="http://schemas.openxmlformats.org/officeDocument/2006/relationships/oleObject" Target="embeddings/oleObject29.bin"/><Relationship Id="rId71" Type="http://schemas.openxmlformats.org/officeDocument/2006/relationships/image" Target="media/image31.wmf"/><Relationship Id="rId72" Type="http://schemas.openxmlformats.org/officeDocument/2006/relationships/oleObject" Target="embeddings/oleObject30.bin"/><Relationship Id="rId73" Type="http://schemas.openxmlformats.org/officeDocument/2006/relationships/image" Target="media/image32.wmf"/><Relationship Id="rId74" Type="http://schemas.openxmlformats.org/officeDocument/2006/relationships/oleObject" Target="embeddings/oleObject31.bin"/><Relationship Id="rId75" Type="http://schemas.openxmlformats.org/officeDocument/2006/relationships/image" Target="media/image33.wmf"/><Relationship Id="rId76" Type="http://schemas.openxmlformats.org/officeDocument/2006/relationships/oleObject" Target="embeddings/oleObject32.bin"/><Relationship Id="rId77" Type="http://schemas.openxmlformats.org/officeDocument/2006/relationships/hyperlink" Target="https://proxy.library.spbu.ru:2279/book/1542" TargetMode="External"/><Relationship Id="rId78" Type="http://schemas.openxmlformats.org/officeDocument/2006/relationships/hyperlink" Target="https://proxy.library.spbu.ru:2279/book/123" TargetMode="External"/><Relationship Id="rId79" Type="http://schemas.openxmlformats.org/officeDocument/2006/relationships/hyperlink" Target="http://www.umu.spbu.ru" TargetMode="External"/><Relationship Id="rId80" Type="http://schemas.openxmlformats.org/officeDocument/2006/relationships/hyperlink" Target="http://www/etudes.ru" TargetMode="External"/><Relationship Id="rId81" Type="http://schemas.openxmlformats.org/officeDocument/2006/relationships/hyperlink" Target="mailto:t.zvyagintceva@spbu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Yurii Litvinov</cp:lastModifiedBy>
  <cp:revision>8</cp:revision>
  <dcterms:created xsi:type="dcterms:W3CDTF">2020-10-29T20:46:00Z</dcterms:created>
  <dcterms:modified xsi:type="dcterms:W3CDTF">2023-08-30T13:47:01Z</dcterms:modified>
</cp:coreProperties>
</file>